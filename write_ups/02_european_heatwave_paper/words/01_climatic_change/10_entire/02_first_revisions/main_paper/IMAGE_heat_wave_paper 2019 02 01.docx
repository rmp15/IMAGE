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34304" w14:textId="33327626" w:rsidR="00F779D4" w:rsidRDefault="00F779D4"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 xml:space="preserve">Using IMAGE, a multi-site, multivariate stochastic weather generator, to model European </w:t>
      </w:r>
      <w:r w:rsidR="00B462EF" w:rsidRPr="005D4ACB">
        <w:rPr>
          <w:rFonts w:ascii="Times New Roman" w:hAnsi="Times New Roman" w:cs="Times New Roman"/>
          <w:b/>
          <w:sz w:val="24"/>
          <w:szCs w:val="24"/>
        </w:rPr>
        <w:t>extreme weather</w:t>
      </w:r>
      <w:r w:rsidRPr="005D4ACB">
        <w:rPr>
          <w:rFonts w:ascii="Times New Roman" w:hAnsi="Times New Roman" w:cs="Times New Roman"/>
          <w:b/>
          <w:sz w:val="24"/>
          <w:szCs w:val="24"/>
        </w:rPr>
        <w:t xml:space="preserve"> under climate change</w:t>
      </w:r>
    </w:p>
    <w:p w14:paraId="79B29414" w14:textId="1C9D2261" w:rsidR="004153AE" w:rsidRPr="00184BCC" w:rsidRDefault="00184BCC" w:rsidP="000E4E9D">
      <w:pPr>
        <w:spacing w:line="480" w:lineRule="auto"/>
        <w:rPr>
          <w:rFonts w:ascii="Times New Roman" w:hAnsi="Times New Roman" w:cs="Times New Roman"/>
          <w:sz w:val="24"/>
          <w:szCs w:val="24"/>
        </w:rPr>
      </w:pPr>
      <w:r>
        <w:rPr>
          <w:rFonts w:ascii="Times New Roman" w:hAnsi="Times New Roman" w:cs="Times New Roman"/>
          <w:sz w:val="24"/>
          <w:szCs w:val="24"/>
        </w:rPr>
        <w:t>Robbie M Parks</w:t>
      </w:r>
      <w:r w:rsidR="002819FF">
        <w:rPr>
          <w:rFonts w:ascii="Times New Roman" w:hAnsi="Times New Roman" w:cs="Times New Roman"/>
          <w:sz w:val="24"/>
          <w:szCs w:val="24"/>
          <w:vertAlign w:val="superscript"/>
        </w:rPr>
        <w:t>1</w:t>
      </w:r>
      <w:r>
        <w:rPr>
          <w:rFonts w:ascii="Times New Roman" w:hAnsi="Times New Roman" w:cs="Times New Roman"/>
          <w:sz w:val="24"/>
          <w:szCs w:val="24"/>
        </w:rPr>
        <w:t>, Steven Hardwick</w:t>
      </w:r>
      <w:r w:rsidR="002819FF">
        <w:rPr>
          <w:rFonts w:ascii="Times New Roman" w:hAnsi="Times New Roman" w:cs="Times New Roman"/>
          <w:sz w:val="24"/>
          <w:szCs w:val="24"/>
          <w:vertAlign w:val="superscript"/>
        </w:rPr>
        <w:t>1</w:t>
      </w:r>
      <w:r>
        <w:rPr>
          <w:rFonts w:ascii="Times New Roman" w:hAnsi="Times New Roman" w:cs="Times New Roman"/>
          <w:sz w:val="24"/>
          <w:szCs w:val="24"/>
        </w:rPr>
        <w:t>, Nathan Sparks</w:t>
      </w:r>
      <w:r w:rsidR="002819FF">
        <w:rPr>
          <w:rFonts w:ascii="Times New Roman" w:hAnsi="Times New Roman" w:cs="Times New Roman"/>
          <w:sz w:val="24"/>
          <w:szCs w:val="24"/>
          <w:vertAlign w:val="superscript"/>
        </w:rPr>
        <w:t>1</w:t>
      </w:r>
      <w:r>
        <w:rPr>
          <w:rFonts w:ascii="Times New Roman" w:hAnsi="Times New Roman" w:cs="Times New Roman"/>
          <w:sz w:val="24"/>
          <w:szCs w:val="24"/>
        </w:rPr>
        <w:t>, Ralf Toumi</w:t>
      </w:r>
      <w:r w:rsidR="002819FF">
        <w:rPr>
          <w:rFonts w:ascii="Times New Roman" w:hAnsi="Times New Roman" w:cs="Times New Roman"/>
          <w:sz w:val="24"/>
          <w:szCs w:val="24"/>
          <w:vertAlign w:val="superscript"/>
        </w:rPr>
        <w:t>1</w:t>
      </w:r>
      <w:r w:rsidR="00D75A18">
        <w:rPr>
          <w:rFonts w:ascii="Times New Roman" w:hAnsi="Times New Roman" w:cs="Times New Roman"/>
          <w:sz w:val="24"/>
          <w:szCs w:val="24"/>
          <w:vertAlign w:val="superscript"/>
        </w:rPr>
        <w:t>*</w:t>
      </w:r>
    </w:p>
    <w:p w14:paraId="77252D5A" w14:textId="7F74B141" w:rsidR="002819FF" w:rsidRDefault="002819FF" w:rsidP="002819FF">
      <w:pPr>
        <w:spacing w:line="480" w:lineRule="auto"/>
        <w:rPr>
          <w:rFonts w:ascii="Times New Roman" w:hAnsi="Times New Roman" w:cs="Times New Roman"/>
          <w:sz w:val="24"/>
          <w:szCs w:val="24"/>
        </w:rPr>
      </w:pPr>
      <w:r>
        <w:rPr>
          <w:rFonts w:ascii="Times New Roman" w:hAnsi="Times New Roman" w:cs="Times New Roman"/>
          <w:sz w:val="24"/>
          <w:szCs w:val="24"/>
          <w:vertAlign w:val="superscript"/>
        </w:rPr>
        <w:t>1</w:t>
      </w:r>
      <w:r w:rsidRPr="002819FF">
        <w:rPr>
          <w:rFonts w:ascii="Times New Roman" w:hAnsi="Times New Roman" w:cs="Times New Roman"/>
          <w:sz w:val="24"/>
          <w:szCs w:val="24"/>
        </w:rPr>
        <w:t>Space and Atmospheric Physics, Imperial College London, London, United Kingdom</w:t>
      </w:r>
    </w:p>
    <w:p w14:paraId="1C053233" w14:textId="77777777" w:rsidR="00D52167" w:rsidRPr="002819FF" w:rsidRDefault="00D52167" w:rsidP="002819FF">
      <w:pPr>
        <w:spacing w:line="480" w:lineRule="auto"/>
        <w:rPr>
          <w:rFonts w:ascii="Times New Roman" w:hAnsi="Times New Roman" w:cs="Times New Roman"/>
          <w:sz w:val="24"/>
          <w:szCs w:val="24"/>
        </w:rPr>
      </w:pPr>
    </w:p>
    <w:p w14:paraId="4BF3F56D" w14:textId="77777777" w:rsidR="00D75A18" w:rsidRPr="00D75A18" w:rsidRDefault="00D75A18" w:rsidP="00D75A18">
      <w:pPr>
        <w:spacing w:line="480" w:lineRule="auto"/>
        <w:rPr>
          <w:rFonts w:ascii="Times New Roman" w:hAnsi="Times New Roman" w:cs="Times New Roman"/>
          <w:sz w:val="24"/>
          <w:szCs w:val="24"/>
        </w:rPr>
      </w:pPr>
      <w:r w:rsidRPr="00D75A18">
        <w:rPr>
          <w:rFonts w:ascii="Times New Roman" w:hAnsi="Times New Roman" w:cs="Times New Roman"/>
          <w:sz w:val="24"/>
          <w:szCs w:val="24"/>
        </w:rPr>
        <w:t>*corresponding author:</w:t>
      </w:r>
    </w:p>
    <w:p w14:paraId="4A8E8B74" w14:textId="0719B8A7" w:rsidR="004153AE" w:rsidRDefault="005A1BAA" w:rsidP="000E4E9D">
      <w:pPr>
        <w:spacing w:line="480" w:lineRule="auto"/>
        <w:rPr>
          <w:rFonts w:ascii="Times New Roman" w:hAnsi="Times New Roman" w:cs="Times New Roman"/>
          <w:sz w:val="24"/>
          <w:szCs w:val="24"/>
        </w:rPr>
      </w:pPr>
      <w:r>
        <w:rPr>
          <w:rFonts w:ascii="Times New Roman" w:hAnsi="Times New Roman" w:cs="Times New Roman"/>
          <w:sz w:val="24"/>
          <w:szCs w:val="24"/>
        </w:rPr>
        <w:t>Ralf Toumi</w:t>
      </w:r>
    </w:p>
    <w:p w14:paraId="3D191A7B" w14:textId="29E4936F" w:rsidR="005A1BAA" w:rsidRPr="005A1BAA" w:rsidRDefault="005A1BAA" w:rsidP="000E4E9D">
      <w:pPr>
        <w:spacing w:line="480" w:lineRule="auto"/>
        <w:rPr>
          <w:rFonts w:ascii="Times New Roman" w:hAnsi="Times New Roman" w:cs="Times New Roman"/>
          <w:sz w:val="24"/>
          <w:szCs w:val="24"/>
        </w:rPr>
      </w:pPr>
      <w:r>
        <w:rPr>
          <w:rFonts w:ascii="Times New Roman" w:hAnsi="Times New Roman" w:cs="Times New Roman"/>
          <w:sz w:val="24"/>
          <w:szCs w:val="24"/>
        </w:rPr>
        <w:t>Imperial College London</w:t>
      </w:r>
    </w:p>
    <w:p w14:paraId="42145FC8" w14:textId="77777777" w:rsidR="002625D3" w:rsidRPr="002625D3" w:rsidRDefault="002625D3" w:rsidP="002625D3">
      <w:pPr>
        <w:rPr>
          <w:rFonts w:ascii="Times New Roman" w:hAnsi="Times New Roman" w:cs="Times New Roman"/>
          <w:sz w:val="24"/>
          <w:szCs w:val="24"/>
        </w:rPr>
      </w:pPr>
      <w:r w:rsidRPr="002625D3">
        <w:rPr>
          <w:rFonts w:ascii="Times New Roman" w:hAnsi="Times New Roman" w:cs="Times New Roman"/>
          <w:sz w:val="24"/>
          <w:szCs w:val="24"/>
        </w:rPr>
        <w:t>Huxley Building</w:t>
      </w:r>
    </w:p>
    <w:p w14:paraId="02C3FF34" w14:textId="22AB58CB" w:rsidR="002625D3" w:rsidRPr="002625D3" w:rsidRDefault="002625D3" w:rsidP="002625D3">
      <w:pPr>
        <w:rPr>
          <w:rFonts w:ascii="Times New Roman" w:hAnsi="Times New Roman" w:cs="Times New Roman"/>
          <w:sz w:val="24"/>
          <w:szCs w:val="24"/>
        </w:rPr>
      </w:pPr>
      <w:r w:rsidRPr="002625D3">
        <w:rPr>
          <w:rFonts w:ascii="Times New Roman" w:hAnsi="Times New Roman" w:cs="Times New Roman"/>
          <w:sz w:val="24"/>
          <w:szCs w:val="24"/>
        </w:rPr>
        <w:t>South Kensington Campus</w:t>
      </w:r>
    </w:p>
    <w:p w14:paraId="656F5706" w14:textId="77777777" w:rsidR="002625D3" w:rsidRDefault="002625D3">
      <w:pPr>
        <w:rPr>
          <w:rFonts w:ascii="Times New Roman" w:hAnsi="Times New Roman" w:cs="Times New Roman"/>
          <w:sz w:val="24"/>
          <w:szCs w:val="24"/>
        </w:rPr>
      </w:pPr>
      <w:r w:rsidRPr="002625D3">
        <w:rPr>
          <w:rFonts w:ascii="Times New Roman" w:hAnsi="Times New Roman" w:cs="Times New Roman"/>
          <w:sz w:val="24"/>
          <w:szCs w:val="24"/>
        </w:rPr>
        <w:t>London</w:t>
      </w:r>
    </w:p>
    <w:p w14:paraId="644F7F7A" w14:textId="18CFF381" w:rsidR="002625D3" w:rsidRDefault="002625D3">
      <w:pPr>
        <w:rPr>
          <w:rFonts w:ascii="Times New Roman" w:hAnsi="Times New Roman" w:cs="Times New Roman"/>
          <w:sz w:val="24"/>
          <w:szCs w:val="24"/>
        </w:rPr>
      </w:pPr>
      <w:r w:rsidRPr="002625D3">
        <w:rPr>
          <w:rFonts w:ascii="Times New Roman" w:hAnsi="Times New Roman" w:cs="Times New Roman"/>
          <w:sz w:val="24"/>
          <w:szCs w:val="24"/>
        </w:rPr>
        <w:t>SW7 2AZ</w:t>
      </w:r>
    </w:p>
    <w:p w14:paraId="00B12CA1" w14:textId="4B7DB437" w:rsidR="002625D3" w:rsidRDefault="002625D3">
      <w:pPr>
        <w:rPr>
          <w:rFonts w:ascii="Times New Roman" w:hAnsi="Times New Roman" w:cs="Times New Roman"/>
          <w:sz w:val="24"/>
          <w:szCs w:val="24"/>
        </w:rPr>
      </w:pPr>
      <w:r>
        <w:rPr>
          <w:rFonts w:ascii="Times New Roman" w:hAnsi="Times New Roman" w:cs="Times New Roman"/>
          <w:sz w:val="24"/>
          <w:szCs w:val="24"/>
        </w:rPr>
        <w:t xml:space="preserve">E-mail: </w:t>
      </w:r>
      <w:hyperlink r:id="rId5" w:history="1">
        <w:r w:rsidRPr="004871F8">
          <w:rPr>
            <w:rStyle w:val="Hyperlink"/>
            <w:rFonts w:ascii="Times New Roman" w:hAnsi="Times New Roman" w:cs="Times New Roman"/>
            <w:sz w:val="24"/>
            <w:szCs w:val="24"/>
          </w:rPr>
          <w:t>r.toumi@imperial.ac.uk</w:t>
        </w:r>
      </w:hyperlink>
    </w:p>
    <w:p w14:paraId="1B390BB4" w14:textId="6E2C6AB0" w:rsidR="00D75A18" w:rsidRPr="002625D3" w:rsidRDefault="002625D3">
      <w:pPr>
        <w:rPr>
          <w:rFonts w:ascii="Times New Roman" w:hAnsi="Times New Roman" w:cs="Times New Roman"/>
          <w:sz w:val="24"/>
          <w:szCs w:val="24"/>
        </w:rPr>
      </w:pPr>
      <w:r>
        <w:rPr>
          <w:rFonts w:ascii="Times New Roman" w:hAnsi="Times New Roman" w:cs="Times New Roman"/>
          <w:sz w:val="24"/>
          <w:szCs w:val="24"/>
        </w:rPr>
        <w:t xml:space="preserve">Tel: </w:t>
      </w:r>
      <w:r w:rsidRPr="002625D3">
        <w:rPr>
          <w:rFonts w:ascii="Times New Roman" w:hAnsi="Times New Roman" w:cs="Times New Roman"/>
          <w:sz w:val="24"/>
          <w:szCs w:val="24"/>
        </w:rPr>
        <w:t>+44 (0)20 7594 7668</w:t>
      </w:r>
      <w:r w:rsidR="00D75A18" w:rsidRPr="002625D3">
        <w:rPr>
          <w:rFonts w:ascii="Times New Roman" w:hAnsi="Times New Roman" w:cs="Times New Roman"/>
          <w:sz w:val="24"/>
          <w:szCs w:val="24"/>
        </w:rPr>
        <w:br w:type="page"/>
      </w:r>
    </w:p>
    <w:p w14:paraId="7C3EA80C" w14:textId="3DD7CF50" w:rsidR="007E7B88" w:rsidRPr="005D4ACB" w:rsidRDefault="007E7B88"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lastRenderedPageBreak/>
        <w:t>Abstract</w:t>
      </w:r>
    </w:p>
    <w:p w14:paraId="0AC1CC06" w14:textId="77777777" w:rsidR="007E7B88" w:rsidRPr="005D4ACB" w:rsidRDefault="00400F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Heat waves negatively affect society through increased mortality and economic losses. As a result of rising global temperatures, the number of extreme heat events</w:t>
      </w:r>
      <w:r w:rsidR="00223683" w:rsidRPr="005D4ACB">
        <w:rPr>
          <w:rFonts w:ascii="Times New Roman" w:hAnsi="Times New Roman" w:cs="Times New Roman"/>
          <w:sz w:val="24"/>
          <w:szCs w:val="24"/>
        </w:rPr>
        <w:t xml:space="preserve"> </w:t>
      </w:r>
      <w:r w:rsidRPr="005D4ACB">
        <w:rPr>
          <w:rFonts w:ascii="Times New Roman" w:hAnsi="Times New Roman" w:cs="Times New Roman"/>
          <w:sz w:val="24"/>
          <w:szCs w:val="24"/>
        </w:rPr>
        <w:t xml:space="preserve">is set to increase. Governments and businesses need to prepare for this increased risk of heat waves, however, modelling the frequency and intensity of rare events can be difficult using dynamical climate models as </w:t>
      </w:r>
      <w:r w:rsidR="0078552A" w:rsidRPr="005D4ACB">
        <w:rPr>
          <w:rFonts w:ascii="Times New Roman" w:hAnsi="Times New Roman" w:cs="Times New Roman"/>
          <w:sz w:val="24"/>
          <w:szCs w:val="24"/>
        </w:rPr>
        <w:t>they are too computationally expensive to be run for the number of simulation years required. Here, we present an approach to this problem using the Imperial College Weather Generator (IMAGE), a massively mu</w:t>
      </w:r>
      <w:r w:rsidR="00D375E3" w:rsidRPr="005D4ACB">
        <w:rPr>
          <w:rFonts w:ascii="Times New Roman" w:hAnsi="Times New Roman" w:cs="Times New Roman"/>
          <w:sz w:val="24"/>
          <w:szCs w:val="24"/>
        </w:rPr>
        <w:t>lti-site, multi</w:t>
      </w:r>
      <w:r w:rsidR="0078552A" w:rsidRPr="005D4ACB">
        <w:rPr>
          <w:rFonts w:ascii="Times New Roman" w:hAnsi="Times New Roman" w:cs="Times New Roman"/>
          <w:sz w:val="24"/>
          <w:szCs w:val="24"/>
        </w:rPr>
        <w:t xml:space="preserve">variate stochastic weather generator. IMAGE was provided thirty year time slices from regional climate model output produced as part of the EURO-CORDEX experiment and was used to generate 10,000 years of synthetic data for two different future time periods (2021-2050 and 2071-2100) under two different climate scenarios (RCPs 4.5 and 8.5), as well as for a historical period (1971-2000). </w:t>
      </w:r>
      <w:r w:rsidR="003754ED" w:rsidRPr="005D4ACB">
        <w:rPr>
          <w:rFonts w:ascii="Times New Roman" w:hAnsi="Times New Roman" w:cs="Times New Roman"/>
          <w:sz w:val="24"/>
          <w:szCs w:val="24"/>
        </w:rPr>
        <w:t>IMAGE successfully reproduced the mean temperatures and spatial correlation of the input data</w:t>
      </w:r>
      <w:r w:rsidR="00D375E3" w:rsidRPr="005D4ACB">
        <w:rPr>
          <w:rFonts w:ascii="Times New Roman" w:hAnsi="Times New Roman" w:cs="Times New Roman"/>
          <w:sz w:val="24"/>
          <w:szCs w:val="24"/>
        </w:rPr>
        <w:t xml:space="preserve">. IMAGE </w:t>
      </w:r>
      <w:r w:rsidR="00CF3CBC" w:rsidRPr="005D4ACB">
        <w:rPr>
          <w:rFonts w:ascii="Times New Roman" w:hAnsi="Times New Roman" w:cs="Times New Roman"/>
          <w:sz w:val="24"/>
          <w:szCs w:val="24"/>
        </w:rPr>
        <w:t>reproduced return values in the input dataset for heat waves as measured by both intensity and duration with reasonable accuracy</w:t>
      </w:r>
      <w:r w:rsidR="00C41E42" w:rsidRPr="005D4ACB">
        <w:rPr>
          <w:rFonts w:ascii="Times New Roman" w:hAnsi="Times New Roman" w:cs="Times New Roman"/>
          <w:sz w:val="24"/>
          <w:szCs w:val="24"/>
        </w:rPr>
        <w:t>. The 10,000 year IMAGE simulations predict increases in the intensity and duration of rare heat waves under climate change, with mean daily maximum temperature being 3.92 °C warmer for Europe-wide heat waves with a return period of 100 years under the RCP 8.5 scenario.</w:t>
      </w:r>
    </w:p>
    <w:p w14:paraId="147A753C" w14:textId="77777777" w:rsidR="00090C2D" w:rsidRPr="005D4ACB" w:rsidRDefault="00090C2D" w:rsidP="000E4E9D">
      <w:pPr>
        <w:spacing w:line="480" w:lineRule="auto"/>
        <w:rPr>
          <w:rFonts w:ascii="Times New Roman" w:hAnsi="Times New Roman" w:cs="Times New Roman"/>
          <w:sz w:val="24"/>
          <w:szCs w:val="24"/>
        </w:rPr>
      </w:pPr>
    </w:p>
    <w:p w14:paraId="645DD18B" w14:textId="77777777" w:rsidR="004153AE" w:rsidRDefault="007E7B88"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Introduction</w:t>
      </w:r>
    </w:p>
    <w:p w14:paraId="2E0A7A46" w14:textId="7E3CC0B9" w:rsidR="00742BFB" w:rsidRPr="004153AE" w:rsidRDefault="00F319AD" w:rsidP="000E4E9D">
      <w:pPr>
        <w:spacing w:line="480" w:lineRule="auto"/>
        <w:rPr>
          <w:rFonts w:ascii="Times New Roman" w:hAnsi="Times New Roman" w:cs="Times New Roman"/>
          <w:b/>
          <w:sz w:val="24"/>
          <w:szCs w:val="24"/>
        </w:rPr>
      </w:pPr>
      <w:r w:rsidRPr="005D4ACB">
        <w:rPr>
          <w:rFonts w:ascii="Times New Roman" w:hAnsi="Times New Roman" w:cs="Times New Roman"/>
          <w:sz w:val="24"/>
          <w:szCs w:val="24"/>
        </w:rPr>
        <w:t xml:space="preserve">Extreme heat events </w:t>
      </w:r>
      <w:r w:rsidR="009203E6" w:rsidRPr="005D4ACB">
        <w:rPr>
          <w:rFonts w:ascii="Times New Roman" w:hAnsi="Times New Roman" w:cs="Times New Roman"/>
          <w:sz w:val="24"/>
          <w:szCs w:val="24"/>
        </w:rPr>
        <w:t xml:space="preserve">have negative impacts on society through </w:t>
      </w:r>
      <w:r w:rsidRPr="005D4ACB">
        <w:rPr>
          <w:rFonts w:ascii="Times New Roman" w:hAnsi="Times New Roman" w:cs="Times New Roman"/>
          <w:sz w:val="24"/>
          <w:szCs w:val="24"/>
        </w:rPr>
        <w:t>increased mortality (</w:t>
      </w:r>
      <w:proofErr w:type="spellStart"/>
      <w:r w:rsidRPr="005D4ACB">
        <w:rPr>
          <w:rFonts w:ascii="Times New Roman" w:hAnsi="Times New Roman" w:cs="Times New Roman"/>
          <w:sz w:val="24"/>
          <w:szCs w:val="24"/>
        </w:rPr>
        <w:t>D’Ippoliti</w:t>
      </w:r>
      <w:proofErr w:type="spellEnd"/>
      <w:r w:rsidRPr="005D4ACB">
        <w:rPr>
          <w:rFonts w:ascii="Times New Roman" w:hAnsi="Times New Roman" w:cs="Times New Roman"/>
          <w:sz w:val="24"/>
          <w:szCs w:val="24"/>
        </w:rPr>
        <w:t xml:space="preserve"> et al, 2010; </w:t>
      </w:r>
      <w:proofErr w:type="spellStart"/>
      <w:r w:rsidR="009203E6" w:rsidRPr="005D4ACB">
        <w:rPr>
          <w:rFonts w:ascii="Times New Roman" w:hAnsi="Times New Roman" w:cs="Times New Roman"/>
          <w:sz w:val="24"/>
          <w:szCs w:val="24"/>
        </w:rPr>
        <w:t>Gasparrini</w:t>
      </w:r>
      <w:proofErr w:type="spellEnd"/>
      <w:r w:rsidR="009203E6" w:rsidRPr="005D4ACB">
        <w:rPr>
          <w:rFonts w:ascii="Times New Roman" w:hAnsi="Times New Roman" w:cs="Times New Roman"/>
          <w:sz w:val="24"/>
          <w:szCs w:val="24"/>
        </w:rPr>
        <w:t xml:space="preserve"> and Armstrong, 2011), agricultural losses</w:t>
      </w:r>
      <w:r w:rsidR="009B4715" w:rsidRPr="005D4ACB">
        <w:rPr>
          <w:rFonts w:ascii="Times New Roman" w:hAnsi="Times New Roman" w:cs="Times New Roman"/>
          <w:sz w:val="24"/>
          <w:szCs w:val="24"/>
        </w:rPr>
        <w:t xml:space="preserve"> (</w:t>
      </w:r>
      <w:proofErr w:type="spellStart"/>
      <w:r w:rsidR="009B4715" w:rsidRPr="005D4ACB">
        <w:rPr>
          <w:rFonts w:ascii="Times New Roman" w:hAnsi="Times New Roman" w:cs="Times New Roman"/>
          <w:sz w:val="24"/>
          <w:szCs w:val="24"/>
        </w:rPr>
        <w:t>Ciais</w:t>
      </w:r>
      <w:proofErr w:type="spellEnd"/>
      <w:r w:rsidR="009B4715" w:rsidRPr="005D4ACB">
        <w:rPr>
          <w:rFonts w:ascii="Times New Roman" w:hAnsi="Times New Roman" w:cs="Times New Roman"/>
          <w:sz w:val="24"/>
          <w:szCs w:val="24"/>
        </w:rPr>
        <w:t xml:space="preserve"> et al, 2005) and </w:t>
      </w:r>
      <w:r w:rsidR="00202F98" w:rsidRPr="005D4ACB">
        <w:rPr>
          <w:rFonts w:ascii="Times New Roman" w:hAnsi="Times New Roman" w:cs="Times New Roman"/>
          <w:sz w:val="24"/>
          <w:szCs w:val="24"/>
        </w:rPr>
        <w:t>damage to property and infrastructure (</w:t>
      </w:r>
      <w:proofErr w:type="spellStart"/>
      <w:r w:rsidR="00202F98" w:rsidRPr="005D4ACB">
        <w:rPr>
          <w:rFonts w:ascii="Times New Roman" w:hAnsi="Times New Roman" w:cs="Times New Roman"/>
          <w:sz w:val="24"/>
          <w:szCs w:val="24"/>
        </w:rPr>
        <w:t>Kovats</w:t>
      </w:r>
      <w:proofErr w:type="spellEnd"/>
      <w:r w:rsidR="00202F98" w:rsidRPr="005D4ACB">
        <w:rPr>
          <w:rFonts w:ascii="Times New Roman" w:hAnsi="Times New Roman" w:cs="Times New Roman"/>
          <w:sz w:val="24"/>
          <w:szCs w:val="24"/>
        </w:rPr>
        <w:t xml:space="preserve"> et al, 2014).</w:t>
      </w:r>
      <w:r w:rsidR="00EE7F1B" w:rsidRPr="005D4ACB">
        <w:rPr>
          <w:rFonts w:ascii="Times New Roman" w:hAnsi="Times New Roman" w:cs="Times New Roman"/>
          <w:sz w:val="24"/>
          <w:szCs w:val="24"/>
        </w:rPr>
        <w:t xml:space="preserve"> The major European heat wave of 2003 was estimated to have caused </w:t>
      </w:r>
      <w:r w:rsidR="00E27E77" w:rsidRPr="005D4ACB">
        <w:rPr>
          <w:rFonts w:ascii="Times New Roman" w:hAnsi="Times New Roman" w:cs="Times New Roman"/>
          <w:sz w:val="24"/>
          <w:szCs w:val="24"/>
        </w:rPr>
        <w:t xml:space="preserve">more than 14,000 additional deaths in France and </w:t>
      </w:r>
      <w:r w:rsidR="00EE7F1B" w:rsidRPr="005D4ACB">
        <w:rPr>
          <w:rFonts w:ascii="Times New Roman" w:hAnsi="Times New Roman" w:cs="Times New Roman"/>
          <w:sz w:val="24"/>
          <w:szCs w:val="24"/>
        </w:rPr>
        <w:t>losses of over $10 billion</w:t>
      </w:r>
      <w:r w:rsidR="00E27E77" w:rsidRPr="005D4ACB">
        <w:rPr>
          <w:rFonts w:ascii="Times New Roman" w:hAnsi="Times New Roman" w:cs="Times New Roman"/>
          <w:sz w:val="24"/>
          <w:szCs w:val="24"/>
        </w:rPr>
        <w:t xml:space="preserve"> across Europe, due </w:t>
      </w:r>
      <w:r w:rsidR="00A82190" w:rsidRPr="005D4ACB">
        <w:rPr>
          <w:rFonts w:ascii="Times New Roman" w:hAnsi="Times New Roman" w:cs="Times New Roman"/>
          <w:sz w:val="24"/>
          <w:szCs w:val="24"/>
        </w:rPr>
        <w:t xml:space="preserve">to health impacts, forest fires and damage to property, </w:t>
      </w:r>
      <w:r w:rsidR="00A82190" w:rsidRPr="005D4ACB">
        <w:rPr>
          <w:rFonts w:ascii="Times New Roman" w:hAnsi="Times New Roman" w:cs="Times New Roman"/>
          <w:sz w:val="24"/>
          <w:szCs w:val="24"/>
        </w:rPr>
        <w:lastRenderedPageBreak/>
        <w:t xml:space="preserve">livestock and crops (García-Herrera et al, 2010). </w:t>
      </w:r>
      <w:r w:rsidR="00742BFB" w:rsidRPr="005D4ACB">
        <w:rPr>
          <w:rFonts w:ascii="Times New Roman" w:hAnsi="Times New Roman" w:cs="Times New Roman"/>
          <w:sz w:val="24"/>
          <w:szCs w:val="24"/>
        </w:rPr>
        <w:t>Global mean surface temperature is increasing as a result of anthropogenic emissions of greenhouse gases. Alongside global mean warming, the magnitudes of extreme heat events at individual locations around the world have increased since 1900 (</w:t>
      </w:r>
      <w:proofErr w:type="spellStart"/>
      <w:r w:rsidR="00742BFB" w:rsidRPr="005D4ACB">
        <w:rPr>
          <w:rFonts w:ascii="Times New Roman" w:hAnsi="Times New Roman" w:cs="Times New Roman"/>
          <w:sz w:val="24"/>
          <w:szCs w:val="24"/>
        </w:rPr>
        <w:t>Donat</w:t>
      </w:r>
      <w:proofErr w:type="spellEnd"/>
      <w:r w:rsidR="00742BFB" w:rsidRPr="005D4ACB">
        <w:rPr>
          <w:rFonts w:ascii="Times New Roman" w:hAnsi="Times New Roman" w:cs="Times New Roman"/>
          <w:sz w:val="24"/>
          <w:szCs w:val="24"/>
        </w:rPr>
        <w:t xml:space="preserve"> et al, 2013). Anthropogenic climate change was found to have increased the risk of mortality in Paris and London by 70% and 20%, respectively, during the heat wave of 2003 (Mitchell et al, 2016). </w:t>
      </w:r>
      <w:r w:rsidR="002F0E4A" w:rsidRPr="005D4ACB">
        <w:rPr>
          <w:rFonts w:ascii="Times New Roman" w:hAnsi="Times New Roman" w:cs="Times New Roman"/>
          <w:sz w:val="24"/>
          <w:szCs w:val="24"/>
        </w:rPr>
        <w:t xml:space="preserve">Therefore, predicting future risk due to heat waves is of vital importance to society. </w:t>
      </w:r>
    </w:p>
    <w:p w14:paraId="396A2282" w14:textId="77777777" w:rsidR="00090C2D" w:rsidRPr="005D4ACB" w:rsidRDefault="00090C2D" w:rsidP="000E4E9D">
      <w:pPr>
        <w:spacing w:line="480" w:lineRule="auto"/>
        <w:rPr>
          <w:rFonts w:ascii="Times New Roman" w:hAnsi="Times New Roman" w:cs="Times New Roman"/>
          <w:sz w:val="24"/>
          <w:szCs w:val="24"/>
        </w:rPr>
      </w:pPr>
    </w:p>
    <w:p w14:paraId="1036372E" w14:textId="16B31B8D" w:rsidR="00537D70" w:rsidRDefault="00A82190"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Stochastic weather generators</w:t>
      </w:r>
      <w:r w:rsidR="009C7F73" w:rsidRPr="005D4ACB">
        <w:rPr>
          <w:rFonts w:ascii="Times New Roman" w:hAnsi="Times New Roman" w:cs="Times New Roman"/>
          <w:sz w:val="24"/>
          <w:szCs w:val="24"/>
        </w:rPr>
        <w:t xml:space="preserve"> produce long, realistic time series of weather variables </w:t>
      </w:r>
      <w:r w:rsidR="00725822" w:rsidRPr="005D4ACB">
        <w:rPr>
          <w:rFonts w:ascii="Times New Roman" w:hAnsi="Times New Roman" w:cs="Times New Roman"/>
          <w:sz w:val="24"/>
          <w:szCs w:val="24"/>
        </w:rPr>
        <w:t>that can</w:t>
      </w:r>
      <w:r w:rsidR="003E2FC0" w:rsidRPr="005D4ACB">
        <w:rPr>
          <w:rFonts w:ascii="Times New Roman" w:hAnsi="Times New Roman" w:cs="Times New Roman"/>
          <w:sz w:val="24"/>
          <w:szCs w:val="24"/>
        </w:rPr>
        <w:t xml:space="preserve"> be used for risk planning,</w:t>
      </w:r>
      <w:r w:rsidR="00725822" w:rsidRPr="005D4ACB">
        <w:rPr>
          <w:rFonts w:ascii="Times New Roman" w:hAnsi="Times New Roman" w:cs="Times New Roman"/>
          <w:sz w:val="24"/>
          <w:szCs w:val="24"/>
        </w:rPr>
        <w:t xml:space="preserve"> </w:t>
      </w:r>
      <w:r w:rsidR="003E2FC0" w:rsidRPr="005D4ACB">
        <w:rPr>
          <w:rFonts w:ascii="Times New Roman" w:hAnsi="Times New Roman" w:cs="Times New Roman"/>
          <w:sz w:val="24"/>
          <w:szCs w:val="24"/>
        </w:rPr>
        <w:t>by both commercial organisations, such as insurance companies, and public bodies</w:t>
      </w:r>
      <w:r w:rsidR="00725822" w:rsidRPr="005D4ACB">
        <w:rPr>
          <w:rFonts w:ascii="Times New Roman" w:hAnsi="Times New Roman" w:cs="Times New Roman"/>
          <w:sz w:val="24"/>
          <w:szCs w:val="24"/>
        </w:rPr>
        <w:t xml:space="preserve">. Stochastic weather models </w:t>
      </w:r>
      <w:r w:rsidR="0002235C" w:rsidRPr="005D4ACB">
        <w:rPr>
          <w:rFonts w:ascii="Times New Roman" w:hAnsi="Times New Roman" w:cs="Times New Roman"/>
          <w:sz w:val="24"/>
          <w:szCs w:val="24"/>
        </w:rPr>
        <w:t>require substantially less processing power</w:t>
      </w:r>
      <w:r w:rsidR="006E6242" w:rsidRPr="005D4ACB">
        <w:rPr>
          <w:rFonts w:ascii="Times New Roman" w:hAnsi="Times New Roman" w:cs="Times New Roman"/>
          <w:sz w:val="24"/>
          <w:szCs w:val="24"/>
        </w:rPr>
        <w:t xml:space="preserve"> than dynamical climate models and so can be used to generate many thousands of years of synthetic weather data to allow the magnitude and frequency of extreme events to be estimated. </w:t>
      </w:r>
      <w:r w:rsidR="00D0496C" w:rsidRPr="005D4ACB">
        <w:rPr>
          <w:rFonts w:ascii="Times New Roman" w:hAnsi="Times New Roman" w:cs="Times New Roman"/>
          <w:sz w:val="24"/>
          <w:szCs w:val="24"/>
        </w:rPr>
        <w:t xml:space="preserve">The most basic stochastic weather generators focus only on producing time series at a single site, however, some applications require spatially correlated weather time series at multiple locations. </w:t>
      </w:r>
      <w:del w:id="0" w:author="Robbie Parks" w:date="2019-01-31T23:06:00Z">
        <w:r w:rsidR="00537D70" w:rsidDel="00361606">
          <w:rPr>
            <w:rFonts w:ascii="Times New Roman" w:hAnsi="Times New Roman" w:cs="Times New Roman"/>
            <w:sz w:val="24"/>
            <w:szCs w:val="24"/>
          </w:rPr>
          <w:delText>[[[Comparison of other weather generators here]]]</w:delText>
        </w:r>
      </w:del>
      <w:ins w:id="1" w:author="Robbie Parks" w:date="2019-01-31T23:06:00Z">
        <w:r w:rsidR="00361606">
          <w:rPr>
            <w:rFonts w:ascii="Times New Roman" w:hAnsi="Times New Roman" w:cs="Times New Roman"/>
            <w:sz w:val="24"/>
            <w:szCs w:val="24"/>
          </w:rPr>
          <w:t>Over time, ma</w:t>
        </w:r>
      </w:ins>
      <w:bookmarkStart w:id="2" w:name="_GoBack"/>
      <w:bookmarkEnd w:id="2"/>
    </w:p>
    <w:p w14:paraId="69CA2986" w14:textId="77777777" w:rsidR="00537D70" w:rsidRDefault="00537D70" w:rsidP="000E4E9D">
      <w:pPr>
        <w:spacing w:line="480" w:lineRule="auto"/>
        <w:rPr>
          <w:rFonts w:ascii="Times New Roman" w:hAnsi="Times New Roman" w:cs="Times New Roman"/>
          <w:sz w:val="24"/>
          <w:szCs w:val="24"/>
        </w:rPr>
      </w:pPr>
    </w:p>
    <w:p w14:paraId="63019530" w14:textId="0AEF913E" w:rsidR="009B0C0B" w:rsidRPr="005D4ACB" w:rsidRDefault="002F0E4A"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Here</w:t>
      </w:r>
      <w:r w:rsidR="000260F4" w:rsidRPr="005D4ACB">
        <w:rPr>
          <w:rFonts w:ascii="Times New Roman" w:hAnsi="Times New Roman" w:cs="Times New Roman"/>
          <w:sz w:val="24"/>
          <w:szCs w:val="24"/>
        </w:rPr>
        <w:t>,</w:t>
      </w:r>
      <w:r w:rsidRPr="005D4ACB">
        <w:rPr>
          <w:rFonts w:ascii="Times New Roman" w:hAnsi="Times New Roman" w:cs="Times New Roman"/>
          <w:sz w:val="24"/>
          <w:szCs w:val="24"/>
        </w:rPr>
        <w:t xml:space="preserve"> we use the Imperial</w:t>
      </w:r>
      <w:r w:rsidR="003E2FC0" w:rsidRPr="005D4ACB">
        <w:rPr>
          <w:rFonts w:ascii="Times New Roman" w:hAnsi="Times New Roman" w:cs="Times New Roman"/>
          <w:sz w:val="24"/>
          <w:szCs w:val="24"/>
        </w:rPr>
        <w:t xml:space="preserve"> College</w:t>
      </w:r>
      <w:r w:rsidRPr="005D4ACB">
        <w:rPr>
          <w:rFonts w:ascii="Times New Roman" w:hAnsi="Times New Roman" w:cs="Times New Roman"/>
          <w:sz w:val="24"/>
          <w:szCs w:val="24"/>
        </w:rPr>
        <w:t xml:space="preserve"> Weather Generator (IMAGE) to assess future risk of heat waves in Europe under climate change. IMAGE is a multisite, multivariate stochastic weather generator that can quickly simulate thousands of years of synthetic weather data</w:t>
      </w:r>
      <w:r w:rsidR="009B0C0B" w:rsidRPr="005D4ACB">
        <w:rPr>
          <w:rFonts w:ascii="Times New Roman" w:hAnsi="Times New Roman" w:cs="Times New Roman"/>
          <w:sz w:val="24"/>
          <w:szCs w:val="24"/>
        </w:rPr>
        <w:t xml:space="preserve">. IMAGE has previously been shown to perform well in comparison to other multivariate, multisite weather generators and in particular has demonstrated its ability to </w:t>
      </w:r>
      <w:r w:rsidR="007C4B1D" w:rsidRPr="005D4ACB">
        <w:rPr>
          <w:rFonts w:ascii="Times New Roman" w:hAnsi="Times New Roman" w:cs="Times New Roman"/>
          <w:sz w:val="24"/>
          <w:szCs w:val="24"/>
        </w:rPr>
        <w:t xml:space="preserve">realistically </w:t>
      </w:r>
      <w:r w:rsidR="009B0C0B" w:rsidRPr="005D4ACB">
        <w:rPr>
          <w:rFonts w:ascii="Times New Roman" w:hAnsi="Times New Roman" w:cs="Times New Roman"/>
          <w:sz w:val="24"/>
          <w:szCs w:val="24"/>
        </w:rPr>
        <w:t>simulate climate extremes (Sparks et al, 2017).</w:t>
      </w:r>
    </w:p>
    <w:p w14:paraId="47B012E1" w14:textId="77777777" w:rsidR="00090C2D" w:rsidRPr="005D4ACB" w:rsidRDefault="00090C2D" w:rsidP="000E4E9D">
      <w:pPr>
        <w:spacing w:line="480" w:lineRule="auto"/>
        <w:rPr>
          <w:rFonts w:ascii="Times New Roman" w:hAnsi="Times New Roman" w:cs="Times New Roman"/>
          <w:sz w:val="24"/>
          <w:szCs w:val="24"/>
        </w:rPr>
      </w:pPr>
    </w:p>
    <w:p w14:paraId="4EC53066" w14:textId="77777777" w:rsidR="002F0E4A" w:rsidRPr="005D4ACB" w:rsidRDefault="002A58C2"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lastRenderedPageBreak/>
        <w:t>In this study</w:t>
      </w:r>
      <w:r w:rsidR="007C4B1D" w:rsidRPr="005D4ACB">
        <w:rPr>
          <w:rFonts w:ascii="Times New Roman" w:hAnsi="Times New Roman" w:cs="Times New Roman"/>
          <w:sz w:val="24"/>
          <w:szCs w:val="24"/>
        </w:rPr>
        <w:t>,</w:t>
      </w:r>
      <w:r w:rsidRPr="005D4ACB">
        <w:rPr>
          <w:rFonts w:ascii="Times New Roman" w:hAnsi="Times New Roman" w:cs="Times New Roman"/>
          <w:sz w:val="24"/>
          <w:szCs w:val="24"/>
        </w:rPr>
        <w:t xml:space="preserve"> we mad</w:t>
      </w:r>
      <w:r w:rsidR="009B0C0B" w:rsidRPr="005D4ACB">
        <w:rPr>
          <w:rFonts w:ascii="Times New Roman" w:hAnsi="Times New Roman" w:cs="Times New Roman"/>
          <w:sz w:val="24"/>
          <w:szCs w:val="24"/>
        </w:rPr>
        <w:t xml:space="preserve">e one key alteration to the methodology of IMAGE that improves its ability to </w:t>
      </w:r>
      <w:r w:rsidR="002F0E4A" w:rsidRPr="005D4ACB">
        <w:rPr>
          <w:rFonts w:ascii="Times New Roman" w:hAnsi="Times New Roman" w:cs="Times New Roman"/>
          <w:sz w:val="24"/>
          <w:szCs w:val="24"/>
        </w:rPr>
        <w:t xml:space="preserve">preserve the spatial correlation of the input data. </w:t>
      </w:r>
      <w:r w:rsidRPr="005D4ACB">
        <w:rPr>
          <w:rFonts w:ascii="Times New Roman" w:hAnsi="Times New Roman" w:cs="Times New Roman"/>
          <w:sz w:val="24"/>
          <w:szCs w:val="24"/>
        </w:rPr>
        <w:t xml:space="preserve">Accurate simulation of spatial correlation is very important, because as well as </w:t>
      </w:r>
      <w:r w:rsidR="002F0E4A" w:rsidRPr="005D4ACB">
        <w:rPr>
          <w:rFonts w:ascii="Times New Roman" w:hAnsi="Times New Roman" w:cs="Times New Roman"/>
          <w:sz w:val="24"/>
          <w:szCs w:val="24"/>
        </w:rPr>
        <w:t xml:space="preserve">predicting changes in the frequency and magnitude of heat waves, the output of IMAGE can be used to drive, for example, mortality models that have been constructed using </w:t>
      </w:r>
      <w:r w:rsidR="008572EA" w:rsidRPr="005D4ACB">
        <w:rPr>
          <w:rFonts w:ascii="Times New Roman" w:hAnsi="Times New Roman" w:cs="Times New Roman"/>
          <w:sz w:val="24"/>
          <w:szCs w:val="24"/>
        </w:rPr>
        <w:t>district</w:t>
      </w:r>
      <w:r w:rsidR="002F0E4A" w:rsidRPr="005D4ACB">
        <w:rPr>
          <w:rFonts w:ascii="Times New Roman" w:hAnsi="Times New Roman" w:cs="Times New Roman"/>
          <w:sz w:val="24"/>
          <w:szCs w:val="24"/>
        </w:rPr>
        <w:t xml:space="preserve"> level </w:t>
      </w:r>
      <w:r w:rsidR="00015F8F" w:rsidRPr="005D4ACB">
        <w:rPr>
          <w:rFonts w:ascii="Times New Roman" w:hAnsi="Times New Roman" w:cs="Times New Roman"/>
          <w:sz w:val="24"/>
          <w:szCs w:val="24"/>
        </w:rPr>
        <w:t>data (e</w:t>
      </w:r>
      <w:r w:rsidR="00ED60C4" w:rsidRPr="005D4ACB">
        <w:rPr>
          <w:rFonts w:ascii="Times New Roman" w:hAnsi="Times New Roman" w:cs="Times New Roman"/>
          <w:sz w:val="24"/>
          <w:szCs w:val="24"/>
        </w:rPr>
        <w:t>.</w:t>
      </w:r>
      <w:r w:rsidR="00015F8F" w:rsidRPr="005D4ACB">
        <w:rPr>
          <w:rFonts w:ascii="Times New Roman" w:hAnsi="Times New Roman" w:cs="Times New Roman"/>
          <w:sz w:val="24"/>
          <w:szCs w:val="24"/>
        </w:rPr>
        <w:t>g</w:t>
      </w:r>
      <w:r w:rsidR="00ED60C4" w:rsidRPr="005D4ACB">
        <w:rPr>
          <w:rFonts w:ascii="Times New Roman" w:hAnsi="Times New Roman" w:cs="Times New Roman"/>
          <w:sz w:val="24"/>
          <w:szCs w:val="24"/>
        </w:rPr>
        <w:t>.</w:t>
      </w:r>
      <w:r w:rsidR="00015F8F" w:rsidRPr="005D4ACB">
        <w:rPr>
          <w:rFonts w:ascii="Times New Roman" w:hAnsi="Times New Roman" w:cs="Times New Roman"/>
          <w:sz w:val="24"/>
          <w:szCs w:val="24"/>
        </w:rPr>
        <w:t xml:space="preserve"> Bennett et al, 2014)</w:t>
      </w:r>
      <w:r w:rsidR="00064DC4" w:rsidRPr="005D4ACB">
        <w:rPr>
          <w:rFonts w:ascii="Times New Roman" w:hAnsi="Times New Roman" w:cs="Times New Roman"/>
          <w:sz w:val="24"/>
          <w:szCs w:val="24"/>
        </w:rPr>
        <w:t xml:space="preserve">. This means governments can plan for realistic heat </w:t>
      </w:r>
      <w:r w:rsidR="003E2FC0" w:rsidRPr="005D4ACB">
        <w:rPr>
          <w:rFonts w:ascii="Times New Roman" w:hAnsi="Times New Roman" w:cs="Times New Roman"/>
          <w:sz w:val="24"/>
          <w:szCs w:val="24"/>
        </w:rPr>
        <w:t xml:space="preserve">wave </w:t>
      </w:r>
      <w:r w:rsidR="00064DC4" w:rsidRPr="005D4ACB">
        <w:rPr>
          <w:rFonts w:ascii="Times New Roman" w:hAnsi="Times New Roman" w:cs="Times New Roman"/>
          <w:sz w:val="24"/>
          <w:szCs w:val="24"/>
        </w:rPr>
        <w:t>scenarios where some regions are more affected than others, rather than assuming a uniform impact across a country. This spatial information is also useful for insurers</w:t>
      </w:r>
      <w:r w:rsidR="00EE7F1B" w:rsidRPr="005D4ACB">
        <w:rPr>
          <w:rFonts w:ascii="Times New Roman" w:hAnsi="Times New Roman" w:cs="Times New Roman"/>
          <w:sz w:val="24"/>
          <w:szCs w:val="24"/>
        </w:rPr>
        <w:t xml:space="preserve">, who may have risk spread across different countries. A heat wave across a large part of Europe will have much a larger impact on their risk portfolio than </w:t>
      </w:r>
      <w:r w:rsidR="000260F4" w:rsidRPr="005D4ACB">
        <w:rPr>
          <w:rFonts w:ascii="Times New Roman" w:hAnsi="Times New Roman" w:cs="Times New Roman"/>
          <w:sz w:val="24"/>
          <w:szCs w:val="24"/>
        </w:rPr>
        <w:t xml:space="preserve">a </w:t>
      </w:r>
      <w:r w:rsidR="00EE7F1B" w:rsidRPr="005D4ACB">
        <w:rPr>
          <w:rFonts w:ascii="Times New Roman" w:hAnsi="Times New Roman" w:cs="Times New Roman"/>
          <w:sz w:val="24"/>
          <w:szCs w:val="24"/>
        </w:rPr>
        <w:t>heat wave in only one country.</w:t>
      </w:r>
      <w:r w:rsidRPr="005D4ACB">
        <w:rPr>
          <w:rFonts w:ascii="Times New Roman" w:hAnsi="Times New Roman" w:cs="Times New Roman"/>
          <w:sz w:val="24"/>
          <w:szCs w:val="24"/>
        </w:rPr>
        <w:t xml:space="preserve"> By using regional climate projections produced by the EURO-CORDEX project (Jaco</w:t>
      </w:r>
      <w:r w:rsidR="007C4B1D" w:rsidRPr="005D4ACB">
        <w:rPr>
          <w:rFonts w:ascii="Times New Roman" w:hAnsi="Times New Roman" w:cs="Times New Roman"/>
          <w:sz w:val="24"/>
          <w:szCs w:val="24"/>
        </w:rPr>
        <w:t>b et al, 2014) as input to IMAGE, we demonstrate its potential use in estimating the future risk of extreme events under climate change.</w:t>
      </w:r>
    </w:p>
    <w:p w14:paraId="71B5CDA8" w14:textId="77777777" w:rsidR="00090C2D" w:rsidRPr="005D4ACB" w:rsidRDefault="00090C2D" w:rsidP="000E4E9D">
      <w:pPr>
        <w:spacing w:line="480" w:lineRule="auto"/>
        <w:rPr>
          <w:rFonts w:ascii="Times New Roman" w:hAnsi="Times New Roman" w:cs="Times New Roman"/>
          <w:sz w:val="24"/>
          <w:szCs w:val="24"/>
        </w:rPr>
      </w:pPr>
    </w:p>
    <w:p w14:paraId="44529263" w14:textId="5C87EA5A" w:rsidR="00090C2D" w:rsidRPr="005D4ACB" w:rsidRDefault="0026464A"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Model Description</w:t>
      </w:r>
    </w:p>
    <w:p w14:paraId="5D6E7B9B" w14:textId="77777777" w:rsidR="00EF1DA8" w:rsidRPr="005D4ACB" w:rsidRDefault="000E08C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is described fully in Sparks et al (2017), and only a brief description is included here</w:t>
      </w:r>
      <w:r w:rsidR="00BD6061" w:rsidRPr="005D4ACB">
        <w:rPr>
          <w:rFonts w:ascii="Times New Roman" w:hAnsi="Times New Roman" w:cs="Times New Roman"/>
          <w:sz w:val="24"/>
          <w:szCs w:val="24"/>
        </w:rPr>
        <w:t>, with detailed explanation only included for parts of the model that have been changed significantly for this study</w:t>
      </w:r>
      <w:r w:rsidRPr="005D4ACB">
        <w:rPr>
          <w:rFonts w:ascii="Times New Roman" w:hAnsi="Times New Roman" w:cs="Times New Roman"/>
          <w:sz w:val="24"/>
          <w:szCs w:val="24"/>
        </w:rPr>
        <w:t>.</w:t>
      </w:r>
    </w:p>
    <w:p w14:paraId="4218D6E1" w14:textId="77777777" w:rsidR="00090C2D" w:rsidRPr="005D4ACB" w:rsidRDefault="00090C2D" w:rsidP="000E4E9D">
      <w:pPr>
        <w:spacing w:line="480" w:lineRule="auto"/>
        <w:rPr>
          <w:rFonts w:ascii="Times New Roman" w:hAnsi="Times New Roman" w:cs="Times New Roman"/>
          <w:sz w:val="24"/>
          <w:szCs w:val="24"/>
        </w:rPr>
      </w:pPr>
    </w:p>
    <w:p w14:paraId="7288CC23" w14:textId="77777777" w:rsidR="0016274B" w:rsidRPr="005D4ACB" w:rsidRDefault="000E08C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All variables in IMAGE are modelled as latent Gaussian variab</w:t>
      </w:r>
      <w:r w:rsidR="0016274B" w:rsidRPr="005D4ACB">
        <w:rPr>
          <w:rFonts w:ascii="Times New Roman" w:hAnsi="Times New Roman" w:cs="Times New Roman"/>
          <w:sz w:val="24"/>
          <w:szCs w:val="24"/>
        </w:rPr>
        <w:t xml:space="preserve">les. </w:t>
      </w:r>
      <w:r w:rsidR="00EF1DA8" w:rsidRPr="005D4ACB">
        <w:rPr>
          <w:rFonts w:ascii="Times New Roman" w:hAnsi="Times New Roman" w:cs="Times New Roman"/>
          <w:sz w:val="24"/>
          <w:szCs w:val="24"/>
        </w:rPr>
        <w:t>A</w:t>
      </w:r>
      <w:r w:rsidR="0016274B" w:rsidRPr="005D4ACB">
        <w:rPr>
          <w:rFonts w:ascii="Times New Roman" w:hAnsi="Times New Roman" w:cs="Times New Roman"/>
          <w:sz w:val="24"/>
          <w:szCs w:val="24"/>
        </w:rPr>
        <w:t xml:space="preserve">t the start of simulation each </w:t>
      </w:r>
      <w:r w:rsidR="00DA7BEE" w:rsidRPr="005D4ACB">
        <w:rPr>
          <w:rFonts w:ascii="Times New Roman" w:hAnsi="Times New Roman" w:cs="Times New Roman"/>
          <w:sz w:val="24"/>
          <w:szCs w:val="24"/>
        </w:rPr>
        <w:t>variable is transformed</w:t>
      </w:r>
      <w:r w:rsidR="0016274B" w:rsidRPr="005D4ACB">
        <w:rPr>
          <w:rFonts w:ascii="Times New Roman" w:hAnsi="Times New Roman" w:cs="Times New Roman"/>
          <w:sz w:val="24"/>
          <w:szCs w:val="24"/>
        </w:rPr>
        <w:t xml:space="preserve"> using a normal quantile transformation</w:t>
      </w:r>
      <w:r w:rsidR="00DA7BEE" w:rsidRPr="005D4ACB">
        <w:rPr>
          <w:rFonts w:ascii="Times New Roman" w:hAnsi="Times New Roman" w:cs="Times New Roman"/>
          <w:sz w:val="24"/>
          <w:szCs w:val="24"/>
        </w:rPr>
        <w:t xml:space="preserve"> such that it has a normal distribution. In this study, these transforms are performed separately for each </w:t>
      </w:r>
      <w:r w:rsidR="0016274B" w:rsidRPr="005D4ACB">
        <w:rPr>
          <w:rFonts w:ascii="Times New Roman" w:hAnsi="Times New Roman" w:cs="Times New Roman"/>
          <w:sz w:val="24"/>
          <w:szCs w:val="24"/>
        </w:rPr>
        <w:t xml:space="preserve">calendar </w:t>
      </w:r>
      <w:r w:rsidR="00DA7BEE" w:rsidRPr="005D4ACB">
        <w:rPr>
          <w:rFonts w:ascii="Times New Roman" w:hAnsi="Times New Roman" w:cs="Times New Roman"/>
          <w:sz w:val="24"/>
          <w:szCs w:val="24"/>
        </w:rPr>
        <w:t>month to allow for changes in the distribution of temperature from month to month.</w:t>
      </w:r>
      <w:r w:rsidR="0016274B" w:rsidRPr="005D4ACB">
        <w:rPr>
          <w:rFonts w:ascii="Times New Roman" w:hAnsi="Times New Roman" w:cs="Times New Roman"/>
          <w:sz w:val="24"/>
          <w:szCs w:val="24"/>
        </w:rPr>
        <w:t xml:space="preserve"> Once transformed, an autoregressive lag 1 model of the form</w:t>
      </w:r>
    </w:p>
    <w:p w14:paraId="050C4AF6" w14:textId="77777777" w:rsidR="0016274B" w:rsidRPr="005D4ACB" w:rsidRDefault="00555150" w:rsidP="000E4E9D">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s</m:t>
            </m:r>
          </m:sub>
        </m:sSub>
      </m:oMath>
      <w:r w:rsidR="00EF1DA8" w:rsidRPr="005D4ACB">
        <w:rPr>
          <w:rFonts w:ascii="Times New Roman" w:eastAsiaTheme="minorEastAsia" w:hAnsi="Times New Roman" w:cs="Times New Roman"/>
          <w:sz w:val="24"/>
          <w:szCs w:val="24"/>
        </w:rPr>
        <w:t xml:space="preserve">                                                          (1)</w:t>
      </w:r>
    </w:p>
    <w:p w14:paraId="43A476BD" w14:textId="77777777" w:rsidR="00EF1DA8" w:rsidRPr="005D4ACB" w:rsidRDefault="0016274B"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lastRenderedPageBreak/>
        <w:t>is fitted</w:t>
      </w:r>
      <w:r w:rsidR="00EF1DA8" w:rsidRPr="005D4ACB">
        <w:rPr>
          <w:rFonts w:ascii="Times New Roman" w:hAnsi="Times New Roman" w:cs="Times New Roman"/>
          <w:sz w:val="24"/>
          <w:szCs w:val="24"/>
        </w:rPr>
        <w:t xml:space="preserve"> separately</w:t>
      </w:r>
      <w:r w:rsidRPr="005D4ACB">
        <w:rPr>
          <w:rFonts w:ascii="Times New Roman" w:hAnsi="Times New Roman" w:cs="Times New Roman"/>
          <w:sz w:val="24"/>
          <w:szCs w:val="24"/>
        </w:rPr>
        <w:t xml:space="preserve"> t</w:t>
      </w:r>
      <w:r w:rsidR="00EF1DA8" w:rsidRPr="005D4ACB">
        <w:rPr>
          <w:rFonts w:ascii="Times New Roman" w:hAnsi="Times New Roman" w:cs="Times New Roman"/>
          <w:sz w:val="24"/>
          <w:szCs w:val="24"/>
        </w:rPr>
        <w:t>o each</w:t>
      </w:r>
      <w:r w:rsidRPr="005D4ACB">
        <w:rPr>
          <w:rFonts w:ascii="Times New Roman" w:hAnsi="Times New Roman" w:cs="Times New Roman"/>
          <w:sz w:val="24"/>
          <w:szCs w:val="24"/>
        </w:rPr>
        <w:t xml:space="preserve"> month of </w:t>
      </w:r>
      <w:r w:rsidR="00EF1DA8" w:rsidRPr="005D4ACB">
        <w:rPr>
          <w:rFonts w:ascii="Times New Roman" w:hAnsi="Times New Roman" w:cs="Times New Roman"/>
          <w:sz w:val="24"/>
          <w:szCs w:val="24"/>
        </w:rPr>
        <w:t xml:space="preserve">input </w:t>
      </w:r>
      <w:r w:rsidRPr="005D4ACB">
        <w:rPr>
          <w:rFonts w:ascii="Times New Roman" w:hAnsi="Times New Roman" w:cs="Times New Roman"/>
          <w:sz w:val="24"/>
          <w:szCs w:val="24"/>
        </w:rPr>
        <w:t>data</w:t>
      </w:r>
      <w:r w:rsidR="00340058" w:rsidRPr="005D4ACB">
        <w:rPr>
          <w:rFonts w:ascii="Times New Roman" w:hAnsi="Times New Roman" w:cs="Times New Roman"/>
          <w:sz w:val="24"/>
          <w:szCs w:val="24"/>
        </w:rPr>
        <w:t xml:space="preserve"> for each variable at each site</w:t>
      </w:r>
      <w:r w:rsidRPr="005D4ACB">
        <w:rPr>
          <w:rFonts w:ascii="Times New Roman" w:hAnsi="Times New Roman" w:cs="Times New Roman"/>
          <w:sz w:val="24"/>
          <w:szCs w:val="24"/>
        </w:rPr>
        <w:t xml:space="preserve">, where </w:t>
      </w:r>
      <w:proofErr w:type="spellStart"/>
      <w:r w:rsidRPr="005D4ACB">
        <w:rPr>
          <w:rFonts w:ascii="Times New Roman" w:hAnsi="Times New Roman" w:cs="Times New Roman"/>
          <w:i/>
          <w:sz w:val="24"/>
          <w:szCs w:val="24"/>
        </w:rPr>
        <w:t>c</w:t>
      </w:r>
      <w:r w:rsidRPr="005D4ACB">
        <w:rPr>
          <w:rFonts w:ascii="Times New Roman" w:hAnsi="Times New Roman" w:cs="Times New Roman"/>
          <w:i/>
          <w:sz w:val="24"/>
          <w:szCs w:val="24"/>
          <w:vertAlign w:val="subscript"/>
        </w:rPr>
        <w:t>s</w:t>
      </w:r>
      <w:proofErr w:type="spellEnd"/>
      <w:r w:rsidRPr="005D4ACB">
        <w:rPr>
          <w:rFonts w:ascii="Times New Roman" w:hAnsi="Times New Roman" w:cs="Times New Roman"/>
          <w:sz w:val="24"/>
          <w:szCs w:val="24"/>
        </w:rPr>
        <w:t xml:space="preserve"> is a constant, </w:t>
      </w:r>
      <w:r w:rsidRPr="005D4ACB">
        <w:rPr>
          <w:rFonts w:ascii="Times New Roman" w:hAnsi="Times New Roman" w:cs="Times New Roman"/>
          <w:i/>
          <w:sz w:val="24"/>
          <w:szCs w:val="24"/>
        </w:rPr>
        <w:t>α</w:t>
      </w:r>
      <w:r w:rsidRPr="005D4ACB">
        <w:rPr>
          <w:rFonts w:ascii="Times New Roman" w:hAnsi="Times New Roman" w:cs="Times New Roman"/>
          <w:i/>
          <w:sz w:val="24"/>
          <w:szCs w:val="24"/>
          <w:vertAlign w:val="subscript"/>
        </w:rPr>
        <w:t>s</w:t>
      </w:r>
      <w:r w:rsidRPr="005D4ACB">
        <w:rPr>
          <w:rFonts w:ascii="Times New Roman" w:hAnsi="Times New Roman" w:cs="Times New Roman"/>
          <w:sz w:val="24"/>
          <w:szCs w:val="24"/>
        </w:rPr>
        <w:t xml:space="preserve"> is referred to as the memory parameter and </w:t>
      </w:r>
      <w:r w:rsidRPr="005D4ACB">
        <w:rPr>
          <w:rFonts w:ascii="Times New Roman" w:hAnsi="Times New Roman" w:cs="Times New Roman"/>
          <w:i/>
          <w:sz w:val="24"/>
          <w:szCs w:val="24"/>
        </w:rPr>
        <w:t>ϵ</w:t>
      </w:r>
      <w:r w:rsidRPr="005D4ACB">
        <w:rPr>
          <w:rFonts w:ascii="Times New Roman" w:hAnsi="Times New Roman" w:cs="Times New Roman"/>
          <w:i/>
          <w:sz w:val="24"/>
          <w:szCs w:val="24"/>
          <w:vertAlign w:val="subscript"/>
        </w:rPr>
        <w:t>s</w:t>
      </w:r>
      <w:r w:rsidRPr="005D4ACB">
        <w:rPr>
          <w:rFonts w:ascii="Times New Roman" w:hAnsi="Times New Roman" w:cs="Times New Roman"/>
          <w:sz w:val="24"/>
          <w:szCs w:val="24"/>
        </w:rPr>
        <w:t xml:space="preserve"> is a noise term.</w:t>
      </w:r>
      <w:r w:rsidR="00340058" w:rsidRPr="005D4ACB">
        <w:rPr>
          <w:rFonts w:ascii="Times New Roman" w:hAnsi="Times New Roman" w:cs="Times New Roman"/>
          <w:sz w:val="24"/>
          <w:szCs w:val="24"/>
        </w:rPr>
        <w:t xml:space="preserve"> </w:t>
      </w:r>
      <w:r w:rsidR="00AB5787" w:rsidRPr="005D4ACB">
        <w:rPr>
          <w:rFonts w:ascii="Times New Roman" w:hAnsi="Times New Roman" w:cs="Times New Roman"/>
          <w:sz w:val="24"/>
          <w:szCs w:val="24"/>
        </w:rPr>
        <w:t>These three parameters are each</w:t>
      </w:r>
      <w:r w:rsidR="00EF1DA8" w:rsidRPr="005D4ACB">
        <w:rPr>
          <w:rFonts w:ascii="Times New Roman" w:hAnsi="Times New Roman" w:cs="Times New Roman"/>
          <w:sz w:val="24"/>
          <w:szCs w:val="24"/>
        </w:rPr>
        <w:t>,</w:t>
      </w:r>
      <w:r w:rsidR="00AB5787" w:rsidRPr="005D4ACB">
        <w:rPr>
          <w:rFonts w:ascii="Times New Roman" w:hAnsi="Times New Roman" w:cs="Times New Roman"/>
          <w:sz w:val="24"/>
          <w:szCs w:val="24"/>
        </w:rPr>
        <w:t xml:space="preserve"> in turn</w:t>
      </w:r>
      <w:r w:rsidR="00EF1DA8" w:rsidRPr="005D4ACB">
        <w:rPr>
          <w:rFonts w:ascii="Times New Roman" w:hAnsi="Times New Roman" w:cs="Times New Roman"/>
          <w:sz w:val="24"/>
          <w:szCs w:val="24"/>
        </w:rPr>
        <w:t>,</w:t>
      </w:r>
      <w:r w:rsidR="00AB5787" w:rsidRPr="005D4ACB">
        <w:rPr>
          <w:rFonts w:ascii="Times New Roman" w:hAnsi="Times New Roman" w:cs="Times New Roman"/>
          <w:sz w:val="24"/>
          <w:szCs w:val="24"/>
        </w:rPr>
        <w:t xml:space="preserve"> modelled as latent Gaussian variables and are transformed such that each parameter has a normal distribution for each variable at each site for each calendar month. </w:t>
      </w:r>
    </w:p>
    <w:p w14:paraId="0D49F3F9" w14:textId="77777777" w:rsidR="00090C2D" w:rsidRPr="005D4ACB" w:rsidRDefault="00090C2D" w:rsidP="000E4E9D">
      <w:pPr>
        <w:spacing w:line="480" w:lineRule="auto"/>
        <w:rPr>
          <w:rFonts w:ascii="Times New Roman" w:hAnsi="Times New Roman" w:cs="Times New Roman"/>
          <w:sz w:val="24"/>
          <w:szCs w:val="24"/>
        </w:rPr>
      </w:pPr>
    </w:p>
    <w:p w14:paraId="176C136B" w14:textId="77777777" w:rsidR="000E08C8" w:rsidRPr="005D4ACB" w:rsidRDefault="003400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Synthetic time series are simulated for each variable at each site by </w:t>
      </w:r>
      <w:r w:rsidR="00AB5787" w:rsidRPr="005D4ACB">
        <w:rPr>
          <w:rFonts w:ascii="Times New Roman" w:hAnsi="Times New Roman" w:cs="Times New Roman"/>
          <w:sz w:val="24"/>
          <w:szCs w:val="24"/>
        </w:rPr>
        <w:t xml:space="preserve">first </w:t>
      </w:r>
      <w:r w:rsidRPr="005D4ACB">
        <w:rPr>
          <w:rFonts w:ascii="Times New Roman" w:hAnsi="Times New Roman" w:cs="Times New Roman"/>
          <w:sz w:val="24"/>
          <w:szCs w:val="24"/>
        </w:rPr>
        <w:t xml:space="preserve">generating correlated values of </w:t>
      </w:r>
      <w:proofErr w:type="spellStart"/>
      <w:r w:rsidRPr="005D4ACB">
        <w:rPr>
          <w:rFonts w:ascii="Times New Roman" w:hAnsi="Times New Roman" w:cs="Times New Roman"/>
          <w:i/>
          <w:sz w:val="24"/>
          <w:szCs w:val="24"/>
        </w:rPr>
        <w:t>c</w:t>
      </w:r>
      <w:r w:rsidRPr="005D4ACB">
        <w:rPr>
          <w:rFonts w:ascii="Times New Roman" w:hAnsi="Times New Roman" w:cs="Times New Roman"/>
          <w:i/>
          <w:sz w:val="24"/>
          <w:szCs w:val="24"/>
          <w:vertAlign w:val="subscript"/>
        </w:rPr>
        <w:t>s</w:t>
      </w:r>
      <w:proofErr w:type="spellEnd"/>
      <w:r w:rsidRPr="005D4ACB">
        <w:rPr>
          <w:rFonts w:ascii="Times New Roman" w:hAnsi="Times New Roman" w:cs="Times New Roman"/>
          <w:i/>
          <w:sz w:val="24"/>
          <w:szCs w:val="24"/>
          <w:vertAlign w:val="subscript"/>
        </w:rPr>
        <w:t xml:space="preserve"> </w:t>
      </w:r>
      <w:r w:rsidRPr="005D4ACB">
        <w:rPr>
          <w:rFonts w:ascii="Times New Roman" w:hAnsi="Times New Roman" w:cs="Times New Roman"/>
          <w:sz w:val="24"/>
          <w:szCs w:val="24"/>
        </w:rPr>
        <w:t>and</w:t>
      </w:r>
      <w:r w:rsidRPr="005D4ACB">
        <w:rPr>
          <w:rFonts w:ascii="Times New Roman" w:hAnsi="Times New Roman" w:cs="Times New Roman"/>
          <w:i/>
          <w:sz w:val="24"/>
          <w:szCs w:val="24"/>
          <w:vertAlign w:val="subscript"/>
        </w:rPr>
        <w:t xml:space="preserve"> </w:t>
      </w:r>
      <w:r w:rsidRPr="005D4ACB">
        <w:rPr>
          <w:rFonts w:ascii="Times New Roman" w:hAnsi="Times New Roman" w:cs="Times New Roman"/>
          <w:i/>
          <w:sz w:val="24"/>
          <w:szCs w:val="24"/>
        </w:rPr>
        <w:t>α</w:t>
      </w:r>
      <w:r w:rsidRPr="005D4ACB">
        <w:rPr>
          <w:rFonts w:ascii="Times New Roman" w:hAnsi="Times New Roman" w:cs="Times New Roman"/>
          <w:i/>
          <w:sz w:val="24"/>
          <w:szCs w:val="24"/>
          <w:vertAlign w:val="subscript"/>
        </w:rPr>
        <w:t>s</w:t>
      </w:r>
      <w:r w:rsidRPr="005D4ACB">
        <w:rPr>
          <w:rFonts w:ascii="Times New Roman" w:hAnsi="Times New Roman" w:cs="Times New Roman"/>
          <w:i/>
          <w:sz w:val="24"/>
          <w:szCs w:val="24"/>
        </w:rPr>
        <w:t xml:space="preserve"> </w:t>
      </w:r>
      <w:r w:rsidRPr="005D4ACB">
        <w:rPr>
          <w:rFonts w:ascii="Times New Roman" w:hAnsi="Times New Roman" w:cs="Times New Roman"/>
          <w:sz w:val="24"/>
          <w:szCs w:val="24"/>
        </w:rPr>
        <w:t xml:space="preserve">for each month by sampling from a multivariate normal distribution. </w:t>
      </w:r>
      <w:r w:rsidR="00AB5787" w:rsidRPr="005D4ACB">
        <w:rPr>
          <w:rFonts w:ascii="Times New Roman" w:hAnsi="Times New Roman" w:cs="Times New Roman"/>
          <w:sz w:val="24"/>
          <w:szCs w:val="24"/>
        </w:rPr>
        <w:t>This process requires the decomposition of the covariance matrix of the autoregressive parameters</w:t>
      </w:r>
      <w:r w:rsidR="00484DEF" w:rsidRPr="005D4ACB">
        <w:rPr>
          <w:rFonts w:ascii="Times New Roman" w:hAnsi="Times New Roman" w:cs="Times New Roman"/>
          <w:sz w:val="24"/>
          <w:szCs w:val="24"/>
        </w:rPr>
        <w:t xml:space="preserve">, </w:t>
      </w:r>
      <w:r w:rsidR="00484DEF" w:rsidRPr="005D4ACB">
        <w:rPr>
          <w:rFonts w:ascii="Times New Roman" w:hAnsi="Times New Roman" w:cs="Times New Roman"/>
          <w:i/>
          <w:sz w:val="24"/>
          <w:szCs w:val="24"/>
        </w:rPr>
        <w:t>Σ</w:t>
      </w:r>
      <w:r w:rsidR="00484DEF" w:rsidRPr="005D4ACB">
        <w:rPr>
          <w:rFonts w:ascii="Times New Roman" w:hAnsi="Times New Roman" w:cs="Times New Roman"/>
          <w:sz w:val="24"/>
          <w:szCs w:val="24"/>
        </w:rPr>
        <w:t>,</w:t>
      </w:r>
      <w:r w:rsidR="00EF1DA8" w:rsidRPr="005D4ACB">
        <w:rPr>
          <w:rFonts w:ascii="Times New Roman" w:hAnsi="Times New Roman" w:cs="Times New Roman"/>
          <w:sz w:val="24"/>
          <w:szCs w:val="24"/>
        </w:rPr>
        <w:t xml:space="preserve"> to a matrix </w:t>
      </w:r>
      <w:r w:rsidR="00EF1DA8" w:rsidRPr="005D4ACB">
        <w:rPr>
          <w:rFonts w:ascii="Times New Roman" w:hAnsi="Times New Roman" w:cs="Times New Roman"/>
          <w:i/>
          <w:sz w:val="24"/>
          <w:szCs w:val="24"/>
        </w:rPr>
        <w:t>C</w:t>
      </w:r>
      <w:r w:rsidR="00EF1DA8" w:rsidRPr="005D4ACB">
        <w:rPr>
          <w:rFonts w:ascii="Times New Roman" w:hAnsi="Times New Roman" w:cs="Times New Roman"/>
          <w:sz w:val="24"/>
          <w:szCs w:val="24"/>
        </w:rPr>
        <w:t xml:space="preserve"> such that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Σ</m:t>
        </m:r>
      </m:oMath>
      <w:r w:rsidR="00EF1DA8" w:rsidRPr="005D4ACB">
        <w:rPr>
          <w:rFonts w:ascii="Times New Roman" w:hAnsi="Times New Roman" w:cs="Times New Roman"/>
          <w:sz w:val="24"/>
          <w:szCs w:val="24"/>
        </w:rPr>
        <w:t xml:space="preserve">. In Sparks et al (2017) this is achieved using empirical orthogonal function decomposition, however, in this study we instead use Cholesky decomposition, which produces the same results but is computationally quicker. </w:t>
      </w:r>
      <w:r w:rsidR="00F5091D" w:rsidRPr="005D4ACB">
        <w:rPr>
          <w:rFonts w:ascii="Times New Roman" w:hAnsi="Times New Roman" w:cs="Times New Roman"/>
          <w:sz w:val="24"/>
          <w:szCs w:val="24"/>
        </w:rPr>
        <w:t xml:space="preserve">In general, </w:t>
      </w:r>
      <w:r w:rsidR="00F5091D" w:rsidRPr="005D4ACB">
        <w:rPr>
          <w:rFonts w:ascii="Times New Roman" w:hAnsi="Times New Roman" w:cs="Times New Roman"/>
          <w:i/>
          <w:sz w:val="24"/>
          <w:szCs w:val="24"/>
        </w:rPr>
        <w:t>Σ</w:t>
      </w:r>
      <w:r w:rsidR="00F5091D" w:rsidRPr="005D4ACB">
        <w:rPr>
          <w:rFonts w:ascii="Times New Roman" w:hAnsi="Times New Roman" w:cs="Times New Roman"/>
          <w:sz w:val="24"/>
          <w:szCs w:val="24"/>
        </w:rPr>
        <w:t xml:space="preserve"> may not be semi-positive definite, which is required when sampling from the multivariate normal distribution, therefore the nearest semi-positive definite matrix to </w:t>
      </w:r>
      <w:r w:rsidR="00F5091D" w:rsidRPr="005D4ACB">
        <w:rPr>
          <w:rFonts w:ascii="Times New Roman" w:hAnsi="Times New Roman" w:cs="Times New Roman"/>
          <w:i/>
          <w:sz w:val="24"/>
          <w:szCs w:val="24"/>
        </w:rPr>
        <w:t>Σ</w:t>
      </w:r>
      <w:r w:rsidR="00F5091D" w:rsidRPr="005D4ACB">
        <w:rPr>
          <w:rFonts w:ascii="Times New Roman" w:hAnsi="Times New Roman" w:cs="Times New Roman"/>
          <w:sz w:val="24"/>
          <w:szCs w:val="24"/>
        </w:rPr>
        <w:t xml:space="preserve"> is computed using the method of Higham (1988). </w:t>
      </w:r>
      <w:r w:rsidRPr="005D4ACB">
        <w:rPr>
          <w:rFonts w:ascii="Times New Roman" w:hAnsi="Times New Roman" w:cs="Times New Roman"/>
          <w:sz w:val="24"/>
          <w:szCs w:val="24"/>
        </w:rPr>
        <w:t xml:space="preserve">Parameters are generated simultaneously for all twelve months in one simulated year, such that correlations between months in the same year are accurately simulated, as well as spatial correlation between sites. </w:t>
      </w:r>
      <w:r w:rsidR="00671BF3" w:rsidRPr="005D4ACB">
        <w:rPr>
          <w:rFonts w:ascii="Times New Roman" w:hAnsi="Times New Roman" w:cs="Times New Roman"/>
          <w:sz w:val="24"/>
          <w:szCs w:val="24"/>
        </w:rPr>
        <w:t xml:space="preserve">As well as simulating monthly parameters, the noise terms </w:t>
      </w:r>
      <w:r w:rsidR="00671BF3" w:rsidRPr="005D4ACB">
        <w:rPr>
          <w:rFonts w:ascii="Times New Roman" w:hAnsi="Times New Roman" w:cs="Times New Roman"/>
          <w:i/>
          <w:sz w:val="24"/>
          <w:szCs w:val="24"/>
        </w:rPr>
        <w:t>ϵ</w:t>
      </w:r>
      <w:r w:rsidR="00671BF3" w:rsidRPr="005D4ACB">
        <w:rPr>
          <w:rFonts w:ascii="Times New Roman" w:hAnsi="Times New Roman" w:cs="Times New Roman"/>
          <w:i/>
          <w:sz w:val="24"/>
          <w:szCs w:val="24"/>
          <w:vertAlign w:val="subscript"/>
        </w:rPr>
        <w:t>s</w:t>
      </w:r>
      <w:r w:rsidR="00671BF3" w:rsidRPr="005D4ACB">
        <w:rPr>
          <w:rFonts w:ascii="Times New Roman" w:hAnsi="Times New Roman" w:cs="Times New Roman"/>
          <w:sz w:val="24"/>
          <w:szCs w:val="24"/>
        </w:rPr>
        <w:t xml:space="preserve"> are simulated daily for each variable at each site, once again by sampling from a multivariate</w:t>
      </w:r>
      <w:r w:rsidR="00EF1DA8" w:rsidRPr="005D4ACB">
        <w:rPr>
          <w:rFonts w:ascii="Times New Roman" w:hAnsi="Times New Roman" w:cs="Times New Roman"/>
          <w:sz w:val="24"/>
          <w:szCs w:val="24"/>
        </w:rPr>
        <w:t xml:space="preserve"> normal distribution. Daily values for each variable at each site can then be simulated using Eq. (1).</w:t>
      </w:r>
    </w:p>
    <w:p w14:paraId="0C5AAB49" w14:textId="77777777" w:rsidR="00090C2D" w:rsidRPr="005D4ACB" w:rsidRDefault="00090C2D" w:rsidP="000E4E9D">
      <w:pPr>
        <w:spacing w:line="480" w:lineRule="auto"/>
        <w:rPr>
          <w:rFonts w:ascii="Times New Roman" w:hAnsi="Times New Roman" w:cs="Times New Roman"/>
          <w:sz w:val="24"/>
          <w:szCs w:val="24"/>
        </w:rPr>
      </w:pPr>
    </w:p>
    <w:p w14:paraId="2831B2C9" w14:textId="77777777" w:rsidR="00EF1DA8" w:rsidRPr="005D4ACB" w:rsidRDefault="00EF1DA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After simulation, variables are transformed back to their original distributions using an inverse normal quantile transformation. The pairwise Pearson’s correlation coefficient of time series of variables at different sites are calculated for the simulated data and compared to the correlation coefficients of the input data. As </w:t>
      </w:r>
      <w:r w:rsidR="00A57422" w:rsidRPr="005D4ACB">
        <w:rPr>
          <w:rFonts w:ascii="Times New Roman" w:hAnsi="Times New Roman" w:cs="Times New Roman"/>
          <w:sz w:val="24"/>
          <w:szCs w:val="24"/>
        </w:rPr>
        <w:t>described in</w:t>
      </w:r>
      <w:r w:rsidRPr="005D4ACB">
        <w:rPr>
          <w:rFonts w:ascii="Times New Roman" w:hAnsi="Times New Roman" w:cs="Times New Roman"/>
          <w:sz w:val="24"/>
          <w:szCs w:val="24"/>
        </w:rPr>
        <w:t xml:space="preserve"> Sparks et al (2017), </w:t>
      </w:r>
      <w:r w:rsidR="00A57422" w:rsidRPr="005D4ACB">
        <w:rPr>
          <w:rFonts w:ascii="Times New Roman" w:hAnsi="Times New Roman" w:cs="Times New Roman"/>
          <w:sz w:val="24"/>
          <w:szCs w:val="24"/>
        </w:rPr>
        <w:t xml:space="preserve">the original </w:t>
      </w:r>
      <w:r w:rsidR="00A57422" w:rsidRPr="005D4ACB">
        <w:rPr>
          <w:rFonts w:ascii="Times New Roman" w:hAnsi="Times New Roman" w:cs="Times New Roman"/>
          <w:sz w:val="24"/>
          <w:szCs w:val="24"/>
        </w:rPr>
        <w:lastRenderedPageBreak/>
        <w:t xml:space="preserve">version of IMAGE tended to systematically under-simulate the observed spatial correlations. Therefore, in this study, once one simulation run is complete, the covariance matrix that is used to generate the daily noise terms, </w:t>
      </w:r>
      <w:r w:rsidR="00A57422" w:rsidRPr="005D4ACB">
        <w:rPr>
          <w:rFonts w:ascii="Times New Roman" w:hAnsi="Times New Roman" w:cs="Times New Roman"/>
          <w:i/>
          <w:sz w:val="24"/>
          <w:szCs w:val="24"/>
        </w:rPr>
        <w:t>ϵ</w:t>
      </w:r>
      <w:r w:rsidR="00A57422" w:rsidRPr="005D4ACB">
        <w:rPr>
          <w:rFonts w:ascii="Times New Roman" w:hAnsi="Times New Roman" w:cs="Times New Roman"/>
          <w:i/>
          <w:sz w:val="24"/>
          <w:szCs w:val="24"/>
          <w:vertAlign w:val="subscript"/>
        </w:rPr>
        <w:t>s</w:t>
      </w:r>
      <w:r w:rsidR="00A57422" w:rsidRPr="005D4ACB">
        <w:rPr>
          <w:rFonts w:ascii="Times New Roman" w:hAnsi="Times New Roman" w:cs="Times New Roman"/>
          <w:sz w:val="24"/>
          <w:szCs w:val="24"/>
        </w:rPr>
        <w:t>, is adjusted by applying a correction term equal to the difference between the observed correlation and the simulated correlation for each pair of sites.</w:t>
      </w:r>
      <w:r w:rsidR="00826BBF" w:rsidRPr="005D4ACB">
        <w:rPr>
          <w:rFonts w:ascii="Times New Roman" w:hAnsi="Times New Roman" w:cs="Times New Roman"/>
          <w:sz w:val="24"/>
          <w:szCs w:val="24"/>
        </w:rPr>
        <w:t xml:space="preserve"> The simulation of </w:t>
      </w:r>
      <w:r w:rsidR="00826BBF" w:rsidRPr="005D4ACB">
        <w:rPr>
          <w:rFonts w:ascii="Times New Roman" w:hAnsi="Times New Roman" w:cs="Times New Roman"/>
          <w:i/>
          <w:sz w:val="24"/>
          <w:szCs w:val="24"/>
        </w:rPr>
        <w:t>ϵ</w:t>
      </w:r>
      <w:r w:rsidR="00826BBF" w:rsidRPr="005D4ACB">
        <w:rPr>
          <w:rFonts w:ascii="Times New Roman" w:hAnsi="Times New Roman" w:cs="Times New Roman"/>
          <w:i/>
          <w:sz w:val="24"/>
          <w:szCs w:val="24"/>
          <w:vertAlign w:val="subscript"/>
        </w:rPr>
        <w:t>s</w:t>
      </w:r>
      <w:r w:rsidR="00826BBF" w:rsidRPr="005D4ACB">
        <w:rPr>
          <w:rFonts w:ascii="Times New Roman" w:hAnsi="Times New Roman" w:cs="Times New Roman"/>
          <w:i/>
          <w:sz w:val="24"/>
          <w:szCs w:val="24"/>
        </w:rPr>
        <w:t xml:space="preserve"> </w:t>
      </w:r>
      <w:r w:rsidR="00826BBF" w:rsidRPr="005D4ACB">
        <w:rPr>
          <w:rFonts w:ascii="Times New Roman" w:hAnsi="Times New Roman" w:cs="Times New Roman"/>
          <w:sz w:val="24"/>
          <w:szCs w:val="24"/>
        </w:rPr>
        <w:t>is then re-run and this cycle is iterated until a satisfactorily small error in the simulated pairwise correlations is achieved. After testing, it was found that ten iterations were sufficient to reduce errors in correlations to an acceptable level.</w:t>
      </w:r>
    </w:p>
    <w:p w14:paraId="15A4845E" w14:textId="77777777" w:rsidR="00A57422" w:rsidRPr="005D4ACB" w:rsidRDefault="00A57422"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The modelling process is summarised in Figure 1.</w:t>
      </w:r>
    </w:p>
    <w:p w14:paraId="5759CE79" w14:textId="77777777" w:rsidR="00090C2D" w:rsidRPr="005D4ACB" w:rsidRDefault="00090C2D" w:rsidP="000E4E9D">
      <w:pPr>
        <w:spacing w:line="480" w:lineRule="auto"/>
        <w:rPr>
          <w:rFonts w:ascii="Times New Roman" w:hAnsi="Times New Roman" w:cs="Times New Roman"/>
          <w:sz w:val="24"/>
          <w:szCs w:val="24"/>
        </w:rPr>
      </w:pPr>
    </w:p>
    <w:p w14:paraId="6376B83A" w14:textId="77777777" w:rsidR="00B81E34" w:rsidRPr="005D4ACB" w:rsidRDefault="00B81E34"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Method</w:t>
      </w:r>
    </w:p>
    <w:p w14:paraId="5C867E1B" w14:textId="77777777" w:rsidR="00C17727" w:rsidRPr="005D4ACB" w:rsidRDefault="009A5E7E"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Regional climate projections generated for Europe as part of the EURO-CORDEX project (Jacob et al, 2014) were used as input data for IMAGE in this study. EURO-CORDEX projections were produced by downscaling various different CMIP5 general circulation model projections using a selection of regional climate models. As the purpose of this study was to demonstrate the potential for using IMAGE to generate long time series of weather under future climate scenarios, only one </w:t>
      </w:r>
      <w:r w:rsidR="00073028" w:rsidRPr="005D4ACB">
        <w:rPr>
          <w:rFonts w:ascii="Times New Roman" w:hAnsi="Times New Roman" w:cs="Times New Roman"/>
          <w:sz w:val="24"/>
          <w:szCs w:val="24"/>
        </w:rPr>
        <w:t xml:space="preserve">member of the EURO-CORDEX ensemble was selected to provide input data for IMAGE. So as to produce results that are broadly consistent with the </w:t>
      </w:r>
      <w:r w:rsidR="00813673" w:rsidRPr="005D4ACB">
        <w:rPr>
          <w:rFonts w:ascii="Times New Roman" w:hAnsi="Times New Roman" w:cs="Times New Roman"/>
          <w:sz w:val="24"/>
          <w:szCs w:val="24"/>
        </w:rPr>
        <w:t>ensemble mean,</w:t>
      </w:r>
      <w:r w:rsidR="00073028" w:rsidRPr="005D4ACB">
        <w:rPr>
          <w:rFonts w:ascii="Times New Roman" w:hAnsi="Times New Roman" w:cs="Times New Roman"/>
          <w:sz w:val="24"/>
          <w:szCs w:val="24"/>
        </w:rPr>
        <w:t xml:space="preserve"> </w:t>
      </w:r>
      <w:r w:rsidR="00813673" w:rsidRPr="005D4ACB">
        <w:rPr>
          <w:rFonts w:ascii="Times New Roman" w:hAnsi="Times New Roman" w:cs="Times New Roman"/>
          <w:sz w:val="24"/>
          <w:szCs w:val="24"/>
        </w:rPr>
        <w:t>t</w:t>
      </w:r>
      <w:r w:rsidRPr="005D4ACB">
        <w:rPr>
          <w:rFonts w:ascii="Times New Roman" w:hAnsi="Times New Roman" w:cs="Times New Roman"/>
          <w:sz w:val="24"/>
          <w:szCs w:val="24"/>
        </w:rPr>
        <w:t xml:space="preserve">he </w:t>
      </w:r>
      <w:r w:rsidR="00073028" w:rsidRPr="005D4ACB">
        <w:rPr>
          <w:rFonts w:ascii="Times New Roman" w:hAnsi="Times New Roman" w:cs="Times New Roman"/>
          <w:sz w:val="24"/>
          <w:szCs w:val="24"/>
        </w:rPr>
        <w:t xml:space="preserve">ensemble member </w:t>
      </w:r>
      <w:r w:rsidRPr="005D4ACB">
        <w:rPr>
          <w:rFonts w:ascii="Times New Roman" w:hAnsi="Times New Roman" w:cs="Times New Roman"/>
          <w:sz w:val="24"/>
          <w:szCs w:val="24"/>
        </w:rPr>
        <w:t>that most accurately reproduced the</w:t>
      </w:r>
      <w:r w:rsidR="00073028" w:rsidRPr="005D4ACB">
        <w:rPr>
          <w:rFonts w:ascii="Times New Roman" w:hAnsi="Times New Roman" w:cs="Times New Roman"/>
          <w:sz w:val="24"/>
          <w:szCs w:val="24"/>
        </w:rPr>
        <w:t xml:space="preserve"> ensemble</w:t>
      </w:r>
      <w:r w:rsidRPr="005D4ACB">
        <w:rPr>
          <w:rFonts w:ascii="Times New Roman" w:hAnsi="Times New Roman" w:cs="Times New Roman"/>
          <w:sz w:val="24"/>
          <w:szCs w:val="24"/>
        </w:rPr>
        <w:t xml:space="preserve"> </w:t>
      </w:r>
      <w:r w:rsidR="00073028" w:rsidRPr="005D4ACB">
        <w:rPr>
          <w:rFonts w:ascii="Times New Roman" w:hAnsi="Times New Roman" w:cs="Times New Roman"/>
          <w:sz w:val="24"/>
          <w:szCs w:val="24"/>
        </w:rPr>
        <w:t xml:space="preserve">mean </w:t>
      </w:r>
      <w:r w:rsidRPr="005D4ACB">
        <w:rPr>
          <w:rFonts w:ascii="Times New Roman" w:hAnsi="Times New Roman" w:cs="Times New Roman"/>
          <w:sz w:val="24"/>
          <w:szCs w:val="24"/>
        </w:rPr>
        <w:t xml:space="preserve">warming trend </w:t>
      </w:r>
      <w:r w:rsidR="00073028" w:rsidRPr="005D4ACB">
        <w:rPr>
          <w:rFonts w:ascii="Times New Roman" w:hAnsi="Times New Roman" w:cs="Times New Roman"/>
          <w:sz w:val="24"/>
          <w:szCs w:val="24"/>
        </w:rPr>
        <w:t xml:space="preserve">across Europe </w:t>
      </w:r>
      <w:r w:rsidRPr="005D4ACB">
        <w:rPr>
          <w:rFonts w:ascii="Times New Roman" w:hAnsi="Times New Roman" w:cs="Times New Roman"/>
          <w:sz w:val="24"/>
          <w:szCs w:val="24"/>
        </w:rPr>
        <w:t>over the period 2006-2100 under the RCP 4.5 scenario was selected</w:t>
      </w:r>
      <w:r w:rsidR="00073028" w:rsidRPr="005D4ACB">
        <w:rPr>
          <w:rFonts w:ascii="Times New Roman" w:hAnsi="Times New Roman" w:cs="Times New Roman"/>
          <w:sz w:val="24"/>
          <w:szCs w:val="24"/>
        </w:rPr>
        <w:t>.</w:t>
      </w:r>
      <w:r w:rsidRPr="005D4ACB">
        <w:rPr>
          <w:rFonts w:ascii="Times New Roman" w:hAnsi="Times New Roman" w:cs="Times New Roman"/>
          <w:sz w:val="24"/>
          <w:szCs w:val="24"/>
        </w:rPr>
        <w:t xml:space="preserve"> </w:t>
      </w:r>
      <w:r w:rsidR="00C17727" w:rsidRPr="005D4ACB">
        <w:rPr>
          <w:rFonts w:ascii="Times New Roman" w:hAnsi="Times New Roman" w:cs="Times New Roman"/>
          <w:sz w:val="24"/>
          <w:szCs w:val="24"/>
        </w:rPr>
        <w:t>This was found to be a simulation using REMO regional climate model (Jacob et al, 2012) to downscale the Max Planck Institute Ear</w:t>
      </w:r>
      <w:r w:rsidR="00B24E63" w:rsidRPr="005D4ACB">
        <w:rPr>
          <w:rFonts w:ascii="Times New Roman" w:hAnsi="Times New Roman" w:cs="Times New Roman"/>
          <w:sz w:val="24"/>
          <w:szCs w:val="24"/>
        </w:rPr>
        <w:t xml:space="preserve">th System Model (MPI-ESM) from CMIP5 ensemble r2i1p1. </w:t>
      </w:r>
    </w:p>
    <w:p w14:paraId="2EA0C75F" w14:textId="77777777" w:rsidR="007A2E8D" w:rsidRPr="005D4ACB" w:rsidRDefault="002E2B3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Thirty year time</w:t>
      </w:r>
      <w:r w:rsidR="002F0E4A" w:rsidRPr="005D4ACB">
        <w:rPr>
          <w:rFonts w:ascii="Times New Roman" w:hAnsi="Times New Roman" w:cs="Times New Roman"/>
          <w:sz w:val="24"/>
          <w:szCs w:val="24"/>
        </w:rPr>
        <w:t xml:space="preserve"> </w:t>
      </w:r>
      <w:r w:rsidRPr="005D4ACB">
        <w:rPr>
          <w:rFonts w:ascii="Times New Roman" w:hAnsi="Times New Roman" w:cs="Times New Roman"/>
          <w:sz w:val="24"/>
          <w:szCs w:val="24"/>
        </w:rPr>
        <w:t>slices of dynamical model data were used as input to IMAGE, and it was assumed that these data represented a stationary climate. From the</w:t>
      </w:r>
      <w:r w:rsidR="001D28B5" w:rsidRPr="005D4ACB">
        <w:rPr>
          <w:rFonts w:ascii="Times New Roman" w:hAnsi="Times New Roman" w:cs="Times New Roman"/>
          <w:sz w:val="24"/>
          <w:szCs w:val="24"/>
        </w:rPr>
        <w:t xml:space="preserve"> historical run, the period </w:t>
      </w:r>
      <w:r w:rsidR="001D28B5" w:rsidRPr="005D4ACB">
        <w:rPr>
          <w:rFonts w:ascii="Times New Roman" w:hAnsi="Times New Roman" w:cs="Times New Roman"/>
          <w:sz w:val="24"/>
          <w:szCs w:val="24"/>
        </w:rPr>
        <w:lastRenderedPageBreak/>
        <w:t>1971-2000</w:t>
      </w:r>
      <w:r w:rsidRPr="005D4ACB">
        <w:rPr>
          <w:rFonts w:ascii="Times New Roman" w:hAnsi="Times New Roman" w:cs="Times New Roman"/>
          <w:sz w:val="24"/>
          <w:szCs w:val="24"/>
        </w:rPr>
        <w:t xml:space="preserve"> inclusive was selected. For both RCP 4.5 and RCP 8.5 future scenarios, the </w:t>
      </w:r>
      <w:r w:rsidR="001D28B5" w:rsidRPr="005D4ACB">
        <w:rPr>
          <w:rFonts w:ascii="Times New Roman" w:hAnsi="Times New Roman" w:cs="Times New Roman"/>
          <w:sz w:val="24"/>
          <w:szCs w:val="24"/>
        </w:rPr>
        <w:t>time periods 2021-2050 and 2071-2100</w:t>
      </w:r>
      <w:r w:rsidRPr="005D4ACB">
        <w:rPr>
          <w:rFonts w:ascii="Times New Roman" w:hAnsi="Times New Roman" w:cs="Times New Roman"/>
          <w:sz w:val="24"/>
          <w:szCs w:val="24"/>
        </w:rPr>
        <w:t xml:space="preserve"> inclusive were selected.</w:t>
      </w:r>
      <w:r w:rsidR="007A2E8D" w:rsidRPr="005D4ACB">
        <w:rPr>
          <w:rFonts w:ascii="Times New Roman" w:hAnsi="Times New Roman" w:cs="Times New Roman"/>
          <w:sz w:val="24"/>
          <w:szCs w:val="24"/>
        </w:rPr>
        <w:t xml:space="preserve"> Two variables were simulated, the daily maximum air temperature, </w:t>
      </w:r>
      <w:proofErr w:type="spellStart"/>
      <w:r w:rsidR="007A2E8D" w:rsidRPr="005D4ACB">
        <w:rPr>
          <w:rFonts w:ascii="Times New Roman" w:hAnsi="Times New Roman" w:cs="Times New Roman"/>
          <w:sz w:val="24"/>
          <w:szCs w:val="24"/>
        </w:rPr>
        <w:t>T</w:t>
      </w:r>
      <w:r w:rsidR="007A2E8D" w:rsidRPr="005D4ACB">
        <w:rPr>
          <w:rFonts w:ascii="Times New Roman" w:hAnsi="Times New Roman" w:cs="Times New Roman"/>
          <w:sz w:val="24"/>
          <w:szCs w:val="24"/>
          <w:vertAlign w:val="subscript"/>
        </w:rPr>
        <w:t>max</w:t>
      </w:r>
      <w:proofErr w:type="spellEnd"/>
      <w:r w:rsidR="007A2E8D" w:rsidRPr="005D4ACB">
        <w:rPr>
          <w:rFonts w:ascii="Times New Roman" w:hAnsi="Times New Roman" w:cs="Times New Roman"/>
          <w:sz w:val="24"/>
          <w:szCs w:val="24"/>
        </w:rPr>
        <w:t xml:space="preserve">, and the </w:t>
      </w:r>
      <w:r w:rsidR="001D28B5" w:rsidRPr="005D4ACB">
        <w:rPr>
          <w:rFonts w:ascii="Times New Roman" w:hAnsi="Times New Roman" w:cs="Times New Roman"/>
          <w:sz w:val="24"/>
          <w:szCs w:val="24"/>
        </w:rPr>
        <w:t xml:space="preserve">daily </w:t>
      </w:r>
      <w:r w:rsidR="007A2E8D" w:rsidRPr="005D4ACB">
        <w:rPr>
          <w:rFonts w:ascii="Times New Roman" w:hAnsi="Times New Roman" w:cs="Times New Roman"/>
          <w:sz w:val="24"/>
          <w:szCs w:val="24"/>
        </w:rPr>
        <w:t xml:space="preserve">apparent temperature, </w:t>
      </w:r>
      <w:proofErr w:type="spellStart"/>
      <w:r w:rsidR="007A2E8D" w:rsidRPr="005D4ACB">
        <w:rPr>
          <w:rFonts w:ascii="Times New Roman" w:hAnsi="Times New Roman" w:cs="Times New Roman"/>
          <w:sz w:val="24"/>
          <w:szCs w:val="24"/>
        </w:rPr>
        <w:t>T</w:t>
      </w:r>
      <w:r w:rsidR="007A2E8D" w:rsidRPr="005D4ACB">
        <w:rPr>
          <w:rFonts w:ascii="Times New Roman" w:hAnsi="Times New Roman" w:cs="Times New Roman"/>
          <w:sz w:val="24"/>
          <w:szCs w:val="24"/>
          <w:vertAlign w:val="subscript"/>
        </w:rPr>
        <w:t>app</w:t>
      </w:r>
      <w:proofErr w:type="spellEnd"/>
      <w:r w:rsidR="007A2E8D" w:rsidRPr="005D4ACB">
        <w:rPr>
          <w:rFonts w:ascii="Times New Roman" w:hAnsi="Times New Roman" w:cs="Times New Roman"/>
          <w:sz w:val="24"/>
          <w:szCs w:val="24"/>
        </w:rPr>
        <w:t xml:space="preserve">, </w:t>
      </w:r>
      <w:r w:rsidR="00B24E63" w:rsidRPr="005D4ACB">
        <w:rPr>
          <w:rFonts w:ascii="Times New Roman" w:hAnsi="Times New Roman" w:cs="Times New Roman"/>
          <w:sz w:val="24"/>
          <w:szCs w:val="24"/>
        </w:rPr>
        <w:t xml:space="preserve">which has been found to be a useful predictor of heat wave mortality in some circumstances (Barnett et al, 2010; </w:t>
      </w:r>
      <w:r w:rsidR="00BC2096" w:rsidRPr="005D4ACB">
        <w:rPr>
          <w:rFonts w:ascii="Times New Roman" w:hAnsi="Times New Roman" w:cs="Times New Roman"/>
          <w:sz w:val="24"/>
          <w:szCs w:val="24"/>
        </w:rPr>
        <w:t>O’Neill et al, 2003</w:t>
      </w:r>
      <w:r w:rsidR="00B24E63" w:rsidRPr="005D4ACB">
        <w:rPr>
          <w:rFonts w:ascii="Times New Roman" w:hAnsi="Times New Roman" w:cs="Times New Roman"/>
          <w:sz w:val="24"/>
          <w:szCs w:val="24"/>
        </w:rPr>
        <w:t xml:space="preserve">) and </w:t>
      </w:r>
      <w:r w:rsidR="007A2E8D" w:rsidRPr="005D4ACB">
        <w:rPr>
          <w:rFonts w:ascii="Times New Roman" w:hAnsi="Times New Roman" w:cs="Times New Roman"/>
          <w:sz w:val="24"/>
          <w:szCs w:val="24"/>
        </w:rPr>
        <w:t xml:space="preserve">which </w:t>
      </w:r>
      <w:r w:rsidR="001D28B5" w:rsidRPr="005D4ACB">
        <w:rPr>
          <w:rFonts w:ascii="Times New Roman" w:hAnsi="Times New Roman" w:cs="Times New Roman"/>
          <w:sz w:val="24"/>
          <w:szCs w:val="24"/>
        </w:rPr>
        <w:t>is defined as</w:t>
      </w:r>
      <w:r w:rsidR="007A2E8D" w:rsidRPr="005D4ACB">
        <w:rPr>
          <w:rFonts w:ascii="Times New Roman" w:hAnsi="Times New Roman" w:cs="Times New Roman"/>
          <w:sz w:val="24"/>
          <w:szCs w:val="24"/>
        </w:rPr>
        <w:t xml:space="preserve"> </w:t>
      </w:r>
    </w:p>
    <w:p w14:paraId="690D6120" w14:textId="77777777" w:rsidR="002E1643" w:rsidRPr="005D4ACB" w:rsidRDefault="00555150" w:rsidP="000E4E9D">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app</m:t>
            </m:r>
          </m:sub>
        </m:sSub>
        <m:r>
          <w:rPr>
            <w:rFonts w:ascii="Cambria Math" w:hAnsi="Cambria Math" w:cs="Times New Roman"/>
            <w:sz w:val="24"/>
            <w:szCs w:val="24"/>
          </w:rPr>
          <m:t>=-2.65+</m:t>
        </m:r>
        <m:d>
          <m:dPr>
            <m:ctrlPr>
              <w:rPr>
                <w:rFonts w:ascii="Cambria Math" w:hAnsi="Cambria Math" w:cs="Times New Roman"/>
                <w:i/>
                <w:sz w:val="24"/>
                <w:szCs w:val="24"/>
              </w:rPr>
            </m:ctrlPr>
          </m:dPr>
          <m:e>
            <m:r>
              <w:rPr>
                <w:rFonts w:ascii="Cambria Math" w:hAnsi="Cambria Math" w:cs="Times New Roman"/>
                <w:sz w:val="24"/>
                <w:szCs w:val="24"/>
              </w:rPr>
              <m:t>0.994*</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mean</m:t>
                </m:r>
              </m:sub>
            </m:sSub>
          </m:e>
        </m:d>
        <m:r>
          <w:rPr>
            <w:rFonts w:ascii="Cambria Math" w:hAnsi="Cambria Math" w:cs="Times New Roman"/>
            <w:sz w:val="24"/>
            <w:szCs w:val="24"/>
          </w:rPr>
          <m:t>+(0.0153*</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d</m:t>
            </m:r>
          </m:sub>
          <m:sup>
            <m:r>
              <w:rPr>
                <w:rFonts w:ascii="Cambria Math" w:hAnsi="Cambria Math" w:cs="Times New Roman"/>
                <w:sz w:val="24"/>
                <w:szCs w:val="24"/>
              </w:rPr>
              <m:t>2</m:t>
            </m:r>
          </m:sup>
        </m:sSubSup>
        <m:r>
          <w:rPr>
            <w:rFonts w:ascii="Cambria Math" w:hAnsi="Cambria Math" w:cs="Times New Roman"/>
            <w:sz w:val="24"/>
            <w:szCs w:val="24"/>
          </w:rPr>
          <m:t>)</m:t>
        </m:r>
      </m:oMath>
      <w:r w:rsidR="00BC2096" w:rsidRPr="005D4ACB">
        <w:rPr>
          <w:rFonts w:ascii="Times New Roman" w:eastAsiaTheme="minorEastAsia" w:hAnsi="Times New Roman" w:cs="Times New Roman"/>
          <w:sz w:val="24"/>
          <w:szCs w:val="24"/>
        </w:rPr>
        <w:t xml:space="preserve">                                       </w:t>
      </w:r>
      <w:r w:rsidR="00EF1DA8" w:rsidRPr="005D4ACB">
        <w:rPr>
          <w:rFonts w:ascii="Times New Roman" w:eastAsiaTheme="minorEastAsia" w:hAnsi="Times New Roman" w:cs="Times New Roman"/>
          <w:sz w:val="24"/>
          <w:szCs w:val="24"/>
        </w:rPr>
        <w:t>(2</w:t>
      </w:r>
      <w:r w:rsidR="00BC2096" w:rsidRPr="005D4ACB">
        <w:rPr>
          <w:rFonts w:ascii="Times New Roman" w:eastAsiaTheme="minorEastAsia" w:hAnsi="Times New Roman" w:cs="Times New Roman"/>
          <w:sz w:val="24"/>
          <w:szCs w:val="24"/>
        </w:rPr>
        <w:t>)</w:t>
      </w:r>
    </w:p>
    <w:p w14:paraId="4153EBC1" w14:textId="77777777" w:rsidR="00B24E63" w:rsidRPr="005D4ACB" w:rsidRDefault="003013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where</w:t>
      </w:r>
      <w:r w:rsidR="00B24E63" w:rsidRPr="005D4ACB">
        <w:rPr>
          <w:rFonts w:ascii="Times New Roman" w:hAnsi="Times New Roman" w:cs="Times New Roman"/>
          <w:sz w:val="24"/>
          <w:szCs w:val="24"/>
        </w:rPr>
        <w:t xml:space="preserve"> </w:t>
      </w:r>
      <w:proofErr w:type="spellStart"/>
      <w:r w:rsidR="00B544AC" w:rsidRPr="005D4ACB">
        <w:rPr>
          <w:rFonts w:ascii="Times New Roman" w:hAnsi="Times New Roman" w:cs="Times New Roman"/>
          <w:sz w:val="24"/>
          <w:szCs w:val="24"/>
        </w:rPr>
        <w:t>T</w:t>
      </w:r>
      <w:r w:rsidR="00B544AC" w:rsidRPr="005D4ACB">
        <w:rPr>
          <w:rFonts w:ascii="Times New Roman" w:hAnsi="Times New Roman" w:cs="Times New Roman"/>
          <w:sz w:val="24"/>
          <w:szCs w:val="24"/>
          <w:vertAlign w:val="subscript"/>
        </w:rPr>
        <w:t>mean</w:t>
      </w:r>
      <w:proofErr w:type="spellEnd"/>
      <w:r w:rsidR="00B544AC" w:rsidRPr="005D4ACB">
        <w:rPr>
          <w:rFonts w:ascii="Times New Roman" w:hAnsi="Times New Roman" w:cs="Times New Roman"/>
          <w:sz w:val="24"/>
          <w:szCs w:val="24"/>
        </w:rPr>
        <w:t xml:space="preserve"> is the daily mean air temperature and T</w:t>
      </w:r>
      <w:r w:rsidR="00B544AC" w:rsidRPr="005D4ACB">
        <w:rPr>
          <w:rFonts w:ascii="Times New Roman" w:hAnsi="Times New Roman" w:cs="Times New Roman"/>
          <w:sz w:val="24"/>
          <w:szCs w:val="24"/>
          <w:vertAlign w:val="subscript"/>
        </w:rPr>
        <w:t>d</w:t>
      </w:r>
      <w:r w:rsidR="00B544AC" w:rsidRPr="005D4ACB">
        <w:rPr>
          <w:rFonts w:ascii="Times New Roman" w:hAnsi="Times New Roman" w:cs="Times New Roman"/>
          <w:sz w:val="24"/>
          <w:szCs w:val="24"/>
        </w:rPr>
        <w:t xml:space="preserve"> is the dew point temperature</w:t>
      </w:r>
      <w:r w:rsidR="00B24E63" w:rsidRPr="005D4ACB">
        <w:rPr>
          <w:rFonts w:ascii="Times New Roman" w:hAnsi="Times New Roman" w:cs="Times New Roman"/>
          <w:sz w:val="24"/>
          <w:szCs w:val="24"/>
        </w:rPr>
        <w:t xml:space="preserve">. </w:t>
      </w:r>
      <w:r w:rsidR="00B544AC" w:rsidRPr="005D4ACB">
        <w:rPr>
          <w:rFonts w:ascii="Times New Roman" w:hAnsi="Times New Roman" w:cs="Times New Roman"/>
          <w:sz w:val="24"/>
          <w:szCs w:val="24"/>
        </w:rPr>
        <w:t xml:space="preserve">While the methodology of IMAGE places no </w:t>
      </w:r>
      <w:r w:rsidR="0028330B" w:rsidRPr="005D4ACB">
        <w:rPr>
          <w:rFonts w:ascii="Times New Roman" w:hAnsi="Times New Roman" w:cs="Times New Roman"/>
          <w:sz w:val="24"/>
          <w:szCs w:val="24"/>
        </w:rPr>
        <w:t>restrictions</w:t>
      </w:r>
      <w:r w:rsidR="00B544AC" w:rsidRPr="005D4ACB">
        <w:rPr>
          <w:rFonts w:ascii="Times New Roman" w:hAnsi="Times New Roman" w:cs="Times New Roman"/>
          <w:sz w:val="24"/>
          <w:szCs w:val="24"/>
        </w:rPr>
        <w:t xml:space="preserve"> on the number of sites that can be simulated at once, computational limitations meant that the REMO model output data was re-gridded to 0.88° resolution. In total, 10,000 years’ worth of daily sequences of </w:t>
      </w:r>
      <w:proofErr w:type="spellStart"/>
      <w:r w:rsidR="00B544AC" w:rsidRPr="005D4ACB">
        <w:rPr>
          <w:rFonts w:ascii="Times New Roman" w:hAnsi="Times New Roman" w:cs="Times New Roman"/>
          <w:sz w:val="24"/>
          <w:szCs w:val="24"/>
        </w:rPr>
        <w:t>T</w:t>
      </w:r>
      <w:r w:rsidR="00B544AC" w:rsidRPr="005D4ACB">
        <w:rPr>
          <w:rFonts w:ascii="Times New Roman" w:hAnsi="Times New Roman" w:cs="Times New Roman"/>
          <w:sz w:val="24"/>
          <w:szCs w:val="24"/>
          <w:vertAlign w:val="subscript"/>
        </w:rPr>
        <w:t>max</w:t>
      </w:r>
      <w:proofErr w:type="spellEnd"/>
      <w:r w:rsidR="00B544AC" w:rsidRPr="005D4ACB">
        <w:rPr>
          <w:rFonts w:ascii="Times New Roman" w:hAnsi="Times New Roman" w:cs="Times New Roman"/>
          <w:sz w:val="24"/>
          <w:szCs w:val="24"/>
        </w:rPr>
        <w:t xml:space="preserve"> and </w:t>
      </w:r>
      <w:proofErr w:type="spellStart"/>
      <w:r w:rsidR="00B544AC" w:rsidRPr="005D4ACB">
        <w:rPr>
          <w:rFonts w:ascii="Times New Roman" w:hAnsi="Times New Roman" w:cs="Times New Roman"/>
          <w:sz w:val="24"/>
          <w:szCs w:val="24"/>
        </w:rPr>
        <w:t>T</w:t>
      </w:r>
      <w:r w:rsidR="00B544AC" w:rsidRPr="005D4ACB">
        <w:rPr>
          <w:rFonts w:ascii="Times New Roman" w:hAnsi="Times New Roman" w:cs="Times New Roman"/>
          <w:sz w:val="24"/>
          <w:szCs w:val="24"/>
          <w:vertAlign w:val="subscript"/>
        </w:rPr>
        <w:t>app</w:t>
      </w:r>
      <w:proofErr w:type="spellEnd"/>
      <w:r w:rsidR="00B544AC" w:rsidRPr="005D4ACB">
        <w:rPr>
          <w:rFonts w:ascii="Times New Roman" w:hAnsi="Times New Roman" w:cs="Times New Roman"/>
          <w:sz w:val="24"/>
          <w:szCs w:val="24"/>
        </w:rPr>
        <w:t xml:space="preserve"> were generated for 805 grid cells for each thirty year time slice of input data.</w:t>
      </w:r>
    </w:p>
    <w:p w14:paraId="4B8830DE" w14:textId="77777777" w:rsidR="00D16CDD" w:rsidRPr="005D4ACB" w:rsidRDefault="00F755EB"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For the purposes of examining the magnitude of severe heat waves under climate change, two metrics were chosen. The first metric was the annual peak mean daily maximum air temperature over three consecutive days between May and September and was chosen to represent the intensity of heat waves. The second was the number of consecutive days with daily maximum air temperature exceeding the 99</w:t>
      </w:r>
      <w:r w:rsidRPr="005D4ACB">
        <w:rPr>
          <w:rFonts w:ascii="Times New Roman" w:hAnsi="Times New Roman" w:cs="Times New Roman"/>
          <w:sz w:val="24"/>
          <w:szCs w:val="24"/>
          <w:vertAlign w:val="superscript"/>
        </w:rPr>
        <w:t>th</w:t>
      </w:r>
      <w:r w:rsidRPr="005D4ACB">
        <w:rPr>
          <w:rFonts w:ascii="Times New Roman" w:hAnsi="Times New Roman" w:cs="Times New Roman"/>
          <w:sz w:val="24"/>
          <w:szCs w:val="24"/>
        </w:rPr>
        <w:t xml:space="preserve"> percentile of daily maximum air temperature during May to September of the control period, 1971-2000</w:t>
      </w:r>
      <w:r w:rsidR="00E1714F" w:rsidRPr="005D4ACB">
        <w:rPr>
          <w:rFonts w:ascii="Times New Roman" w:hAnsi="Times New Roman" w:cs="Times New Roman"/>
          <w:sz w:val="24"/>
          <w:szCs w:val="24"/>
        </w:rPr>
        <w:t>,</w:t>
      </w:r>
      <w:r w:rsidRPr="005D4ACB">
        <w:rPr>
          <w:rFonts w:ascii="Times New Roman" w:hAnsi="Times New Roman" w:cs="Times New Roman"/>
          <w:sz w:val="24"/>
          <w:szCs w:val="24"/>
        </w:rPr>
        <w:t xml:space="preserve"> and was chosen to represent the duration of heat waves.</w:t>
      </w:r>
      <w:r w:rsidR="008C5B99" w:rsidRPr="005D4ACB">
        <w:rPr>
          <w:rFonts w:ascii="Times New Roman" w:hAnsi="Times New Roman" w:cs="Times New Roman"/>
          <w:sz w:val="24"/>
          <w:szCs w:val="24"/>
        </w:rPr>
        <w:t xml:space="preserve"> Heat wave intensity and duration were examined across the whole domain and also in selected countries (Spain, France, Germany, Italy, United Kingdom). In each case the mean </w:t>
      </w:r>
      <w:r w:rsidR="00F3646A" w:rsidRPr="005D4ACB">
        <w:rPr>
          <w:rFonts w:ascii="Times New Roman" w:hAnsi="Times New Roman" w:cs="Times New Roman"/>
          <w:sz w:val="24"/>
          <w:szCs w:val="24"/>
        </w:rPr>
        <w:t xml:space="preserve">daily maximum air </w:t>
      </w:r>
      <w:r w:rsidR="008C5B99" w:rsidRPr="005D4ACB">
        <w:rPr>
          <w:rFonts w:ascii="Times New Roman" w:hAnsi="Times New Roman" w:cs="Times New Roman"/>
          <w:sz w:val="24"/>
          <w:szCs w:val="24"/>
        </w:rPr>
        <w:t xml:space="preserve">temperature across all grid cells within the selected region was used </w:t>
      </w:r>
      <w:r w:rsidR="00F3646A" w:rsidRPr="005D4ACB">
        <w:rPr>
          <w:rFonts w:ascii="Times New Roman" w:hAnsi="Times New Roman" w:cs="Times New Roman"/>
          <w:sz w:val="24"/>
          <w:szCs w:val="24"/>
        </w:rPr>
        <w:t>in the two heat wave metrics described above.</w:t>
      </w:r>
    </w:p>
    <w:p w14:paraId="42C781C0" w14:textId="77777777" w:rsidR="00FA3EE4" w:rsidRPr="005D4ACB" w:rsidRDefault="00FA3EE4"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Results</w:t>
      </w:r>
    </w:p>
    <w:p w14:paraId="7AC97910" w14:textId="77777777" w:rsidR="00824583" w:rsidRDefault="00F3656C"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Model validation was performed by comparing the IMAGE simulation for the period 1971-2000 with the CORDEX input data used for that period. </w:t>
      </w:r>
      <w:r w:rsidR="00824583" w:rsidRPr="005D4ACB">
        <w:rPr>
          <w:rFonts w:ascii="Times New Roman" w:hAnsi="Times New Roman" w:cs="Times New Roman"/>
          <w:sz w:val="24"/>
          <w:szCs w:val="24"/>
        </w:rPr>
        <w:t xml:space="preserve">IMAGE accurately reproduced </w:t>
      </w:r>
      <w:r w:rsidR="00AF085F" w:rsidRPr="005D4ACB">
        <w:rPr>
          <w:rFonts w:ascii="Times New Roman" w:hAnsi="Times New Roman" w:cs="Times New Roman"/>
          <w:sz w:val="24"/>
          <w:szCs w:val="24"/>
        </w:rPr>
        <w:t>daily</w:t>
      </w:r>
      <w:r w:rsidR="00824583" w:rsidRPr="005D4ACB">
        <w:rPr>
          <w:rFonts w:ascii="Times New Roman" w:hAnsi="Times New Roman" w:cs="Times New Roman"/>
          <w:sz w:val="24"/>
          <w:szCs w:val="24"/>
        </w:rPr>
        <w:t xml:space="preserve"> </w:t>
      </w:r>
      <w:r w:rsidR="00824583" w:rsidRPr="005D4ACB">
        <w:rPr>
          <w:rFonts w:ascii="Times New Roman" w:hAnsi="Times New Roman" w:cs="Times New Roman"/>
          <w:sz w:val="24"/>
          <w:szCs w:val="24"/>
        </w:rPr>
        <w:lastRenderedPageBreak/>
        <w:t xml:space="preserve">means of both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max</w:t>
      </w:r>
      <w:proofErr w:type="spellEnd"/>
      <w:r w:rsidR="00824583" w:rsidRPr="005D4ACB">
        <w:rPr>
          <w:rFonts w:ascii="Times New Roman" w:hAnsi="Times New Roman" w:cs="Times New Roman"/>
          <w:sz w:val="24"/>
          <w:szCs w:val="24"/>
        </w:rPr>
        <w:t xml:space="preserve"> and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app</w:t>
      </w:r>
      <w:proofErr w:type="spellEnd"/>
      <w:r w:rsidR="00AF085F" w:rsidRPr="005D4ACB">
        <w:rPr>
          <w:rFonts w:ascii="Times New Roman" w:hAnsi="Times New Roman" w:cs="Times New Roman"/>
          <w:sz w:val="24"/>
          <w:szCs w:val="24"/>
        </w:rPr>
        <w:t xml:space="preserve"> in each month</w:t>
      </w:r>
      <w:r w:rsidR="00A57422" w:rsidRPr="005D4ACB">
        <w:rPr>
          <w:rFonts w:ascii="Times New Roman" w:hAnsi="Times New Roman" w:cs="Times New Roman"/>
          <w:sz w:val="24"/>
          <w:szCs w:val="24"/>
        </w:rPr>
        <w:t xml:space="preserve"> (Fig. 2</w:t>
      </w:r>
      <w:r w:rsidR="00824583" w:rsidRPr="005D4ACB">
        <w:rPr>
          <w:rFonts w:ascii="Times New Roman" w:hAnsi="Times New Roman" w:cs="Times New Roman"/>
          <w:sz w:val="24"/>
          <w:szCs w:val="24"/>
        </w:rPr>
        <w:t>)</w:t>
      </w:r>
      <w:r w:rsidR="00BC2096" w:rsidRPr="005D4ACB">
        <w:rPr>
          <w:rFonts w:ascii="Times New Roman" w:hAnsi="Times New Roman" w:cs="Times New Roman"/>
          <w:sz w:val="24"/>
          <w:szCs w:val="24"/>
        </w:rPr>
        <w:t xml:space="preserve"> (m</w:t>
      </w:r>
      <w:r w:rsidR="00AF085F" w:rsidRPr="005D4ACB">
        <w:rPr>
          <w:rFonts w:ascii="Times New Roman" w:hAnsi="Times New Roman" w:cs="Times New Roman"/>
          <w:sz w:val="24"/>
          <w:szCs w:val="24"/>
        </w:rPr>
        <w:t xml:space="preserve">ean bias, </w:t>
      </w:r>
      <w:proofErr w:type="spellStart"/>
      <w:r w:rsidR="00AF085F" w:rsidRPr="005D4ACB">
        <w:rPr>
          <w:rFonts w:ascii="Times New Roman" w:hAnsi="Times New Roman" w:cs="Times New Roman"/>
          <w:sz w:val="24"/>
          <w:szCs w:val="24"/>
        </w:rPr>
        <w:t>T</w:t>
      </w:r>
      <w:r w:rsidR="00AF085F" w:rsidRPr="005D4ACB">
        <w:rPr>
          <w:rFonts w:ascii="Times New Roman" w:hAnsi="Times New Roman" w:cs="Times New Roman"/>
          <w:sz w:val="24"/>
          <w:szCs w:val="24"/>
          <w:vertAlign w:val="subscript"/>
        </w:rPr>
        <w:t>max</w:t>
      </w:r>
      <w:proofErr w:type="spellEnd"/>
      <w:r w:rsidR="00AF085F" w:rsidRPr="005D4ACB">
        <w:rPr>
          <w:rFonts w:ascii="Times New Roman" w:hAnsi="Times New Roman" w:cs="Times New Roman"/>
          <w:sz w:val="24"/>
          <w:szCs w:val="24"/>
        </w:rPr>
        <w:t xml:space="preserve"> and </w:t>
      </w:r>
      <w:proofErr w:type="spellStart"/>
      <w:r w:rsidR="00AF085F" w:rsidRPr="005D4ACB">
        <w:rPr>
          <w:rFonts w:ascii="Times New Roman" w:hAnsi="Times New Roman" w:cs="Times New Roman"/>
          <w:sz w:val="24"/>
          <w:szCs w:val="24"/>
        </w:rPr>
        <w:t>T</w:t>
      </w:r>
      <w:r w:rsidR="00AF085F" w:rsidRPr="005D4ACB">
        <w:rPr>
          <w:rFonts w:ascii="Times New Roman" w:hAnsi="Times New Roman" w:cs="Times New Roman"/>
          <w:sz w:val="24"/>
          <w:szCs w:val="24"/>
          <w:vertAlign w:val="subscript"/>
        </w:rPr>
        <w:t>app</w:t>
      </w:r>
      <w:proofErr w:type="spellEnd"/>
      <w:r w:rsidR="00AF085F" w:rsidRPr="005D4ACB">
        <w:rPr>
          <w:rFonts w:ascii="Times New Roman" w:hAnsi="Times New Roman" w:cs="Times New Roman"/>
          <w:sz w:val="24"/>
          <w:szCs w:val="24"/>
        </w:rPr>
        <w:t>: &lt; 0.001 °</w:t>
      </w:r>
      <w:r w:rsidR="00BC2096" w:rsidRPr="005D4ACB">
        <w:rPr>
          <w:rFonts w:ascii="Times New Roman" w:hAnsi="Times New Roman" w:cs="Times New Roman"/>
          <w:sz w:val="24"/>
          <w:szCs w:val="24"/>
        </w:rPr>
        <w:t>C;</w:t>
      </w:r>
      <w:r w:rsidR="00AF085F" w:rsidRPr="005D4ACB">
        <w:rPr>
          <w:rFonts w:ascii="Times New Roman" w:hAnsi="Times New Roman" w:cs="Times New Roman"/>
          <w:sz w:val="24"/>
          <w:szCs w:val="24"/>
        </w:rPr>
        <w:t xml:space="preserve"> RMSE</w:t>
      </w:r>
      <w:r w:rsidR="00BC2096" w:rsidRPr="005D4ACB">
        <w:rPr>
          <w:rFonts w:ascii="Times New Roman" w:hAnsi="Times New Roman" w:cs="Times New Roman"/>
          <w:sz w:val="24"/>
          <w:szCs w:val="24"/>
        </w:rPr>
        <w:t>,</w:t>
      </w:r>
      <w:r w:rsidR="00AF085F" w:rsidRPr="005D4ACB">
        <w:rPr>
          <w:rFonts w:ascii="Times New Roman" w:hAnsi="Times New Roman" w:cs="Times New Roman"/>
          <w:sz w:val="24"/>
          <w:szCs w:val="24"/>
        </w:rPr>
        <w:t xml:space="preserve"> </w:t>
      </w:r>
      <w:proofErr w:type="spellStart"/>
      <w:r w:rsidR="00AF085F" w:rsidRPr="005D4ACB">
        <w:rPr>
          <w:rFonts w:ascii="Times New Roman" w:hAnsi="Times New Roman" w:cs="Times New Roman"/>
          <w:sz w:val="24"/>
          <w:szCs w:val="24"/>
        </w:rPr>
        <w:t>T</w:t>
      </w:r>
      <w:r w:rsidR="00AF085F" w:rsidRPr="005D4ACB">
        <w:rPr>
          <w:rFonts w:ascii="Times New Roman" w:hAnsi="Times New Roman" w:cs="Times New Roman"/>
          <w:sz w:val="24"/>
          <w:szCs w:val="24"/>
          <w:vertAlign w:val="subscript"/>
        </w:rPr>
        <w:t>max</w:t>
      </w:r>
      <w:proofErr w:type="spellEnd"/>
      <w:r w:rsidR="00AF085F" w:rsidRPr="005D4ACB">
        <w:rPr>
          <w:rFonts w:ascii="Times New Roman" w:hAnsi="Times New Roman" w:cs="Times New Roman"/>
          <w:sz w:val="24"/>
          <w:szCs w:val="24"/>
        </w:rPr>
        <w:t xml:space="preserve"> = 0.02 °C, </w:t>
      </w:r>
      <w:proofErr w:type="spellStart"/>
      <w:r w:rsidR="00AF085F" w:rsidRPr="005D4ACB">
        <w:rPr>
          <w:rFonts w:ascii="Times New Roman" w:hAnsi="Times New Roman" w:cs="Times New Roman"/>
          <w:sz w:val="24"/>
          <w:szCs w:val="24"/>
        </w:rPr>
        <w:t>T</w:t>
      </w:r>
      <w:r w:rsidR="00AF085F" w:rsidRPr="005D4ACB">
        <w:rPr>
          <w:rFonts w:ascii="Times New Roman" w:hAnsi="Times New Roman" w:cs="Times New Roman"/>
          <w:sz w:val="24"/>
          <w:szCs w:val="24"/>
          <w:vertAlign w:val="subscript"/>
        </w:rPr>
        <w:t>app</w:t>
      </w:r>
      <w:proofErr w:type="spellEnd"/>
      <w:r w:rsidR="00AF085F" w:rsidRPr="005D4ACB">
        <w:rPr>
          <w:rFonts w:ascii="Times New Roman" w:hAnsi="Times New Roman" w:cs="Times New Roman"/>
          <w:sz w:val="24"/>
          <w:szCs w:val="24"/>
        </w:rPr>
        <w:t>: 0.02 °C).</w:t>
      </w:r>
      <w:r w:rsidR="00BC2096" w:rsidRPr="005D4ACB">
        <w:rPr>
          <w:rFonts w:ascii="Times New Roman" w:hAnsi="Times New Roman" w:cs="Times New Roman"/>
          <w:sz w:val="24"/>
          <w:szCs w:val="24"/>
        </w:rPr>
        <w:t xml:space="preserve"> IMAGE also accurately simulated the daily standard deviations of both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max</w:t>
      </w:r>
      <w:proofErr w:type="spellEnd"/>
      <w:r w:rsidR="00BC2096" w:rsidRPr="005D4ACB">
        <w:rPr>
          <w:rFonts w:ascii="Times New Roman" w:hAnsi="Times New Roman" w:cs="Times New Roman"/>
          <w:sz w:val="24"/>
          <w:szCs w:val="24"/>
        </w:rPr>
        <w:t xml:space="preserve"> and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app</w:t>
      </w:r>
      <w:proofErr w:type="spellEnd"/>
      <w:r w:rsidR="00BC2096" w:rsidRPr="005D4ACB">
        <w:rPr>
          <w:rFonts w:ascii="Times New Roman" w:hAnsi="Times New Roman" w:cs="Times New Roman"/>
          <w:sz w:val="24"/>
          <w:szCs w:val="24"/>
        </w:rPr>
        <w:t xml:space="preserve"> </w:t>
      </w:r>
      <w:r w:rsidR="00BA7634" w:rsidRPr="005D4ACB">
        <w:rPr>
          <w:rFonts w:ascii="Times New Roman" w:hAnsi="Times New Roman" w:cs="Times New Roman"/>
          <w:sz w:val="24"/>
          <w:szCs w:val="24"/>
        </w:rPr>
        <w:t xml:space="preserve">(Fig. 3) </w:t>
      </w:r>
      <w:r w:rsidR="00BC2096" w:rsidRPr="005D4ACB">
        <w:rPr>
          <w:rFonts w:ascii="Times New Roman" w:hAnsi="Times New Roman" w:cs="Times New Roman"/>
          <w:sz w:val="24"/>
          <w:szCs w:val="24"/>
        </w:rPr>
        <w:t xml:space="preserve">(mean bias,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max</w:t>
      </w:r>
      <w:proofErr w:type="spellEnd"/>
      <w:r w:rsidR="00BC2096" w:rsidRPr="005D4ACB">
        <w:rPr>
          <w:rFonts w:ascii="Times New Roman" w:hAnsi="Times New Roman" w:cs="Times New Roman"/>
          <w:sz w:val="24"/>
          <w:szCs w:val="24"/>
        </w:rPr>
        <w:t xml:space="preserve">: -0.05 °C,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app</w:t>
      </w:r>
      <w:proofErr w:type="spellEnd"/>
      <w:r w:rsidR="00BC2096" w:rsidRPr="005D4ACB">
        <w:rPr>
          <w:rFonts w:ascii="Times New Roman" w:hAnsi="Times New Roman" w:cs="Times New Roman"/>
          <w:sz w:val="24"/>
          <w:szCs w:val="24"/>
        </w:rPr>
        <w:t xml:space="preserve">: -0.05; RMSE,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max</w:t>
      </w:r>
      <w:proofErr w:type="spellEnd"/>
      <w:r w:rsidR="00BC2096" w:rsidRPr="005D4ACB">
        <w:rPr>
          <w:rFonts w:ascii="Times New Roman" w:hAnsi="Times New Roman" w:cs="Times New Roman"/>
          <w:sz w:val="24"/>
          <w:szCs w:val="24"/>
        </w:rPr>
        <w:t xml:space="preserve">: 0.05 °C,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app</w:t>
      </w:r>
      <w:proofErr w:type="spellEnd"/>
      <w:r w:rsidR="00BC2096" w:rsidRPr="005D4ACB">
        <w:rPr>
          <w:rFonts w:ascii="Times New Roman" w:hAnsi="Times New Roman" w:cs="Times New Roman"/>
          <w:sz w:val="24"/>
          <w:szCs w:val="24"/>
        </w:rPr>
        <w:t>: 0.05 °C). However, IMA</w:t>
      </w:r>
      <w:r w:rsidR="006739ED" w:rsidRPr="005D4ACB">
        <w:rPr>
          <w:rFonts w:ascii="Times New Roman" w:hAnsi="Times New Roman" w:cs="Times New Roman"/>
          <w:sz w:val="24"/>
          <w:szCs w:val="24"/>
        </w:rPr>
        <w:t>G</w:t>
      </w:r>
      <w:r w:rsidR="00BC2096" w:rsidRPr="005D4ACB">
        <w:rPr>
          <w:rFonts w:ascii="Times New Roman" w:hAnsi="Times New Roman" w:cs="Times New Roman"/>
          <w:sz w:val="24"/>
          <w:szCs w:val="24"/>
        </w:rPr>
        <w:t xml:space="preserve">E consistently overestimated the monthly standard deviations of both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max</w:t>
      </w:r>
      <w:proofErr w:type="spellEnd"/>
      <w:r w:rsidR="00BC2096" w:rsidRPr="005D4ACB">
        <w:rPr>
          <w:rFonts w:ascii="Times New Roman" w:hAnsi="Times New Roman" w:cs="Times New Roman"/>
          <w:sz w:val="24"/>
          <w:szCs w:val="24"/>
        </w:rPr>
        <w:t xml:space="preserve"> and </w:t>
      </w:r>
      <w:proofErr w:type="spellStart"/>
      <w:r w:rsidR="00BC2096" w:rsidRPr="005D4ACB">
        <w:rPr>
          <w:rFonts w:ascii="Times New Roman" w:hAnsi="Times New Roman" w:cs="Times New Roman"/>
          <w:sz w:val="24"/>
          <w:szCs w:val="24"/>
        </w:rPr>
        <w:t>T</w:t>
      </w:r>
      <w:r w:rsidR="00BC2096" w:rsidRPr="005D4ACB">
        <w:rPr>
          <w:rFonts w:ascii="Times New Roman" w:hAnsi="Times New Roman" w:cs="Times New Roman"/>
          <w:sz w:val="24"/>
          <w:szCs w:val="24"/>
          <w:vertAlign w:val="subscript"/>
        </w:rPr>
        <w:t>app</w:t>
      </w:r>
      <w:proofErr w:type="spellEnd"/>
      <w:r w:rsidR="006739ED" w:rsidRPr="005D4ACB">
        <w:rPr>
          <w:rFonts w:ascii="Times New Roman" w:hAnsi="Times New Roman" w:cs="Times New Roman"/>
          <w:sz w:val="24"/>
          <w:szCs w:val="24"/>
        </w:rPr>
        <w:t xml:space="preserve"> </w:t>
      </w:r>
      <w:r w:rsidR="00BA7634" w:rsidRPr="005D4ACB">
        <w:rPr>
          <w:rFonts w:ascii="Times New Roman" w:hAnsi="Times New Roman" w:cs="Times New Roman"/>
          <w:sz w:val="24"/>
          <w:szCs w:val="24"/>
        </w:rPr>
        <w:t xml:space="preserve">(Fig. 4) </w:t>
      </w:r>
      <w:r w:rsidR="006739ED" w:rsidRPr="005D4ACB">
        <w:rPr>
          <w:rFonts w:ascii="Times New Roman" w:hAnsi="Times New Roman" w:cs="Times New Roman"/>
          <w:sz w:val="24"/>
          <w:szCs w:val="24"/>
        </w:rPr>
        <w:t xml:space="preserve">(mean bias, </w:t>
      </w:r>
      <w:proofErr w:type="spellStart"/>
      <w:r w:rsidR="006739ED" w:rsidRPr="005D4ACB">
        <w:rPr>
          <w:rFonts w:ascii="Times New Roman" w:hAnsi="Times New Roman" w:cs="Times New Roman"/>
          <w:sz w:val="24"/>
          <w:szCs w:val="24"/>
        </w:rPr>
        <w:t>T</w:t>
      </w:r>
      <w:r w:rsidR="006739ED" w:rsidRPr="005D4ACB">
        <w:rPr>
          <w:rFonts w:ascii="Times New Roman" w:hAnsi="Times New Roman" w:cs="Times New Roman"/>
          <w:sz w:val="24"/>
          <w:szCs w:val="24"/>
          <w:vertAlign w:val="subscript"/>
        </w:rPr>
        <w:t>max</w:t>
      </w:r>
      <w:proofErr w:type="spellEnd"/>
      <w:r w:rsidR="006739ED" w:rsidRPr="005D4ACB">
        <w:rPr>
          <w:rFonts w:ascii="Times New Roman" w:hAnsi="Times New Roman" w:cs="Times New Roman"/>
          <w:sz w:val="24"/>
          <w:szCs w:val="24"/>
        </w:rPr>
        <w:t xml:space="preserve">: 0.67 °C, </w:t>
      </w:r>
      <w:proofErr w:type="spellStart"/>
      <w:r w:rsidR="006739ED" w:rsidRPr="005D4ACB">
        <w:rPr>
          <w:rFonts w:ascii="Times New Roman" w:hAnsi="Times New Roman" w:cs="Times New Roman"/>
          <w:sz w:val="24"/>
          <w:szCs w:val="24"/>
        </w:rPr>
        <w:t>T</w:t>
      </w:r>
      <w:r w:rsidR="006739ED" w:rsidRPr="005D4ACB">
        <w:rPr>
          <w:rFonts w:ascii="Times New Roman" w:hAnsi="Times New Roman" w:cs="Times New Roman"/>
          <w:sz w:val="24"/>
          <w:szCs w:val="24"/>
          <w:vertAlign w:val="subscript"/>
        </w:rPr>
        <w:t>app</w:t>
      </w:r>
      <w:proofErr w:type="spellEnd"/>
      <w:r w:rsidR="006739ED" w:rsidRPr="005D4ACB">
        <w:rPr>
          <w:rFonts w:ascii="Times New Roman" w:hAnsi="Times New Roman" w:cs="Times New Roman"/>
          <w:sz w:val="24"/>
          <w:szCs w:val="24"/>
        </w:rPr>
        <w:t xml:space="preserve">: </w:t>
      </w:r>
      <w:r w:rsidR="00BC2096" w:rsidRPr="005D4ACB">
        <w:rPr>
          <w:rFonts w:ascii="Times New Roman" w:hAnsi="Times New Roman" w:cs="Times New Roman"/>
          <w:sz w:val="24"/>
          <w:szCs w:val="24"/>
        </w:rPr>
        <w:t xml:space="preserve"> </w:t>
      </w:r>
      <w:r w:rsidR="006739ED" w:rsidRPr="005D4ACB">
        <w:rPr>
          <w:rFonts w:ascii="Times New Roman" w:hAnsi="Times New Roman" w:cs="Times New Roman"/>
          <w:sz w:val="24"/>
          <w:szCs w:val="24"/>
        </w:rPr>
        <w:t xml:space="preserve">0.70 °C; RMSE, </w:t>
      </w:r>
      <w:proofErr w:type="spellStart"/>
      <w:r w:rsidR="006739ED" w:rsidRPr="005D4ACB">
        <w:rPr>
          <w:rFonts w:ascii="Times New Roman" w:hAnsi="Times New Roman" w:cs="Times New Roman"/>
          <w:sz w:val="24"/>
          <w:szCs w:val="24"/>
        </w:rPr>
        <w:t>T</w:t>
      </w:r>
      <w:r w:rsidR="006739ED" w:rsidRPr="005D4ACB">
        <w:rPr>
          <w:rFonts w:ascii="Times New Roman" w:hAnsi="Times New Roman" w:cs="Times New Roman"/>
          <w:sz w:val="24"/>
          <w:szCs w:val="24"/>
          <w:vertAlign w:val="subscript"/>
        </w:rPr>
        <w:t>max</w:t>
      </w:r>
      <w:proofErr w:type="spellEnd"/>
      <w:r w:rsidR="006739ED" w:rsidRPr="005D4ACB">
        <w:rPr>
          <w:rFonts w:ascii="Times New Roman" w:hAnsi="Times New Roman" w:cs="Times New Roman"/>
          <w:sz w:val="24"/>
          <w:szCs w:val="24"/>
        </w:rPr>
        <w:t xml:space="preserve">: 0.67 °C, </w:t>
      </w:r>
      <w:proofErr w:type="spellStart"/>
      <w:r w:rsidR="006739ED" w:rsidRPr="005D4ACB">
        <w:rPr>
          <w:rFonts w:ascii="Times New Roman" w:hAnsi="Times New Roman" w:cs="Times New Roman"/>
          <w:sz w:val="24"/>
          <w:szCs w:val="24"/>
        </w:rPr>
        <w:t>T</w:t>
      </w:r>
      <w:r w:rsidR="006739ED" w:rsidRPr="005D4ACB">
        <w:rPr>
          <w:rFonts w:ascii="Times New Roman" w:hAnsi="Times New Roman" w:cs="Times New Roman"/>
          <w:sz w:val="24"/>
          <w:szCs w:val="24"/>
          <w:vertAlign w:val="subscript"/>
        </w:rPr>
        <w:t>app</w:t>
      </w:r>
      <w:proofErr w:type="spellEnd"/>
      <w:r w:rsidR="006739ED" w:rsidRPr="005D4ACB">
        <w:rPr>
          <w:rFonts w:ascii="Times New Roman" w:hAnsi="Times New Roman" w:cs="Times New Roman"/>
          <w:sz w:val="24"/>
          <w:szCs w:val="24"/>
        </w:rPr>
        <w:t>: 0.70 °C). This means that year-to-year variability in the temperatures produced by IMAGE is greater than that in the input data, however the day-to-day variability within a given year is accurately simulated.</w:t>
      </w:r>
      <w:r w:rsidR="00D16CDD" w:rsidRPr="005D4ACB">
        <w:rPr>
          <w:rFonts w:ascii="Times New Roman" w:hAnsi="Times New Roman" w:cs="Times New Roman"/>
          <w:sz w:val="24"/>
          <w:szCs w:val="24"/>
        </w:rPr>
        <w:t xml:space="preserve"> </w:t>
      </w:r>
      <w:r w:rsidR="00824583" w:rsidRPr="005D4ACB">
        <w:rPr>
          <w:rFonts w:ascii="Times New Roman" w:hAnsi="Times New Roman" w:cs="Times New Roman"/>
          <w:sz w:val="24"/>
          <w:szCs w:val="24"/>
        </w:rPr>
        <w:t xml:space="preserve">IMAGE also accurately reproduced the spatial correlation of both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max</w:t>
      </w:r>
      <w:proofErr w:type="spellEnd"/>
      <w:r w:rsidR="00824583" w:rsidRPr="005D4ACB">
        <w:rPr>
          <w:rFonts w:ascii="Times New Roman" w:hAnsi="Times New Roman" w:cs="Times New Roman"/>
          <w:sz w:val="24"/>
          <w:szCs w:val="24"/>
        </w:rPr>
        <w:t xml:space="preserve"> and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app</w:t>
      </w:r>
      <w:proofErr w:type="spellEnd"/>
      <w:r w:rsidR="00824583" w:rsidRPr="005D4ACB">
        <w:rPr>
          <w:rFonts w:ascii="Times New Roman" w:hAnsi="Times New Roman" w:cs="Times New Roman"/>
          <w:sz w:val="24"/>
          <w:szCs w:val="24"/>
        </w:rPr>
        <w:t xml:space="preserve"> as well as the spatial cross-correlation between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max</w:t>
      </w:r>
      <w:proofErr w:type="spellEnd"/>
      <w:r w:rsidR="00824583" w:rsidRPr="005D4ACB">
        <w:rPr>
          <w:rFonts w:ascii="Times New Roman" w:hAnsi="Times New Roman" w:cs="Times New Roman"/>
          <w:sz w:val="24"/>
          <w:szCs w:val="24"/>
        </w:rPr>
        <w:t xml:space="preserve"> and </w:t>
      </w:r>
      <w:proofErr w:type="spellStart"/>
      <w:r w:rsidR="00824583" w:rsidRPr="005D4ACB">
        <w:rPr>
          <w:rFonts w:ascii="Times New Roman" w:hAnsi="Times New Roman" w:cs="Times New Roman"/>
          <w:sz w:val="24"/>
          <w:szCs w:val="24"/>
        </w:rPr>
        <w:t>T</w:t>
      </w:r>
      <w:r w:rsidR="00824583" w:rsidRPr="005D4ACB">
        <w:rPr>
          <w:rFonts w:ascii="Times New Roman" w:hAnsi="Times New Roman" w:cs="Times New Roman"/>
          <w:sz w:val="24"/>
          <w:szCs w:val="24"/>
          <w:vertAlign w:val="subscript"/>
        </w:rPr>
        <w:t>app</w:t>
      </w:r>
      <w:proofErr w:type="spellEnd"/>
      <w:r w:rsidR="00BA7634" w:rsidRPr="005D4ACB">
        <w:rPr>
          <w:rFonts w:ascii="Times New Roman" w:hAnsi="Times New Roman" w:cs="Times New Roman"/>
          <w:sz w:val="24"/>
          <w:szCs w:val="24"/>
        </w:rPr>
        <w:t xml:space="preserve"> (Fig. 5</w:t>
      </w:r>
      <w:r w:rsidR="00180BA2" w:rsidRPr="005D4ACB">
        <w:rPr>
          <w:rFonts w:ascii="Times New Roman" w:hAnsi="Times New Roman" w:cs="Times New Roman"/>
          <w:sz w:val="24"/>
          <w:szCs w:val="24"/>
        </w:rPr>
        <w:t>), with the mean bias in the simulated Pearson correlation coefficient being negative with magnitude less than 0.003 in all cases and the RMSE in all cases being less than 0.01.</w:t>
      </w:r>
      <w:r w:rsidR="003B201D" w:rsidRPr="005D4ACB">
        <w:rPr>
          <w:rFonts w:ascii="Times New Roman" w:hAnsi="Times New Roman" w:cs="Times New Roman"/>
          <w:sz w:val="24"/>
          <w:szCs w:val="24"/>
        </w:rPr>
        <w:t xml:space="preserve"> Autocorrelation was systematically over-simulated by IMAGE for both </w:t>
      </w:r>
      <w:proofErr w:type="spellStart"/>
      <w:r w:rsidR="003B201D" w:rsidRPr="005D4ACB">
        <w:rPr>
          <w:rFonts w:ascii="Times New Roman" w:hAnsi="Times New Roman" w:cs="Times New Roman"/>
          <w:sz w:val="24"/>
          <w:szCs w:val="24"/>
        </w:rPr>
        <w:t>T</w:t>
      </w:r>
      <w:r w:rsidR="003B201D" w:rsidRPr="005D4ACB">
        <w:rPr>
          <w:rFonts w:ascii="Times New Roman" w:hAnsi="Times New Roman" w:cs="Times New Roman"/>
          <w:sz w:val="24"/>
          <w:szCs w:val="24"/>
          <w:vertAlign w:val="subscript"/>
        </w:rPr>
        <w:t>max</w:t>
      </w:r>
      <w:proofErr w:type="spellEnd"/>
      <w:r w:rsidR="003B201D" w:rsidRPr="005D4ACB">
        <w:rPr>
          <w:rFonts w:ascii="Times New Roman" w:hAnsi="Times New Roman" w:cs="Times New Roman"/>
          <w:sz w:val="24"/>
          <w:szCs w:val="24"/>
        </w:rPr>
        <w:t xml:space="preserve"> and </w:t>
      </w:r>
      <w:proofErr w:type="spellStart"/>
      <w:r w:rsidR="003B201D" w:rsidRPr="005D4ACB">
        <w:rPr>
          <w:rFonts w:ascii="Times New Roman" w:hAnsi="Times New Roman" w:cs="Times New Roman"/>
          <w:sz w:val="24"/>
          <w:szCs w:val="24"/>
        </w:rPr>
        <w:t>T</w:t>
      </w:r>
      <w:r w:rsidR="003B201D" w:rsidRPr="005D4ACB">
        <w:rPr>
          <w:rFonts w:ascii="Times New Roman" w:hAnsi="Times New Roman" w:cs="Times New Roman"/>
          <w:sz w:val="24"/>
          <w:szCs w:val="24"/>
          <w:vertAlign w:val="subscript"/>
        </w:rPr>
        <w:t>app</w:t>
      </w:r>
      <w:proofErr w:type="spellEnd"/>
      <w:r w:rsidR="003B201D" w:rsidRPr="005D4ACB">
        <w:rPr>
          <w:rFonts w:ascii="Times New Roman" w:hAnsi="Times New Roman" w:cs="Times New Roman"/>
          <w:sz w:val="24"/>
          <w:szCs w:val="24"/>
        </w:rPr>
        <w:t xml:space="preserve"> for lags of one, three and five days (Fig. 6) (mean biases: </w:t>
      </w:r>
      <w:proofErr w:type="spellStart"/>
      <w:r w:rsidR="003B201D" w:rsidRPr="005D4ACB">
        <w:rPr>
          <w:rFonts w:ascii="Times New Roman" w:hAnsi="Times New Roman" w:cs="Times New Roman"/>
          <w:sz w:val="24"/>
          <w:szCs w:val="24"/>
        </w:rPr>
        <w:t>T</w:t>
      </w:r>
      <w:r w:rsidR="003B201D" w:rsidRPr="005D4ACB">
        <w:rPr>
          <w:rFonts w:ascii="Times New Roman" w:hAnsi="Times New Roman" w:cs="Times New Roman"/>
          <w:sz w:val="24"/>
          <w:szCs w:val="24"/>
          <w:vertAlign w:val="subscript"/>
        </w:rPr>
        <w:t>max</w:t>
      </w:r>
      <w:proofErr w:type="spellEnd"/>
      <w:r w:rsidR="003B201D" w:rsidRPr="005D4ACB">
        <w:rPr>
          <w:rFonts w:ascii="Times New Roman" w:hAnsi="Times New Roman" w:cs="Times New Roman"/>
          <w:sz w:val="24"/>
          <w:szCs w:val="24"/>
        </w:rPr>
        <w:t xml:space="preserve">, lag 1 day: 0.06; 3 days: 0.14; 5 days: 0.15; </w:t>
      </w:r>
      <w:proofErr w:type="spellStart"/>
      <w:r w:rsidR="003B201D" w:rsidRPr="005D4ACB">
        <w:rPr>
          <w:rFonts w:ascii="Times New Roman" w:hAnsi="Times New Roman" w:cs="Times New Roman"/>
          <w:sz w:val="24"/>
          <w:szCs w:val="24"/>
        </w:rPr>
        <w:t>T</w:t>
      </w:r>
      <w:r w:rsidR="003B201D" w:rsidRPr="005D4ACB">
        <w:rPr>
          <w:rFonts w:ascii="Times New Roman" w:hAnsi="Times New Roman" w:cs="Times New Roman"/>
          <w:sz w:val="24"/>
          <w:szCs w:val="24"/>
          <w:vertAlign w:val="subscript"/>
        </w:rPr>
        <w:t>app</w:t>
      </w:r>
      <w:proofErr w:type="spellEnd"/>
      <w:r w:rsidR="003B201D" w:rsidRPr="005D4ACB">
        <w:rPr>
          <w:rFonts w:ascii="Times New Roman" w:hAnsi="Times New Roman" w:cs="Times New Roman"/>
          <w:sz w:val="24"/>
          <w:szCs w:val="24"/>
        </w:rPr>
        <w:t xml:space="preserve">, lag 1 day: 0.18; 3 days: 0.18; 5 days: 0.19). </w:t>
      </w:r>
    </w:p>
    <w:p w14:paraId="2D961C90" w14:textId="77777777" w:rsidR="005D4ACB" w:rsidRPr="005D4ACB" w:rsidRDefault="005D4ACB" w:rsidP="000E4E9D">
      <w:pPr>
        <w:spacing w:line="480" w:lineRule="auto"/>
        <w:rPr>
          <w:rFonts w:ascii="Times New Roman" w:hAnsi="Times New Roman" w:cs="Times New Roman"/>
          <w:sz w:val="24"/>
          <w:szCs w:val="24"/>
        </w:rPr>
      </w:pPr>
    </w:p>
    <w:p w14:paraId="1E36649C" w14:textId="77777777" w:rsidR="008C5B99" w:rsidRDefault="008C5B9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tended to under</w:t>
      </w:r>
      <w:r w:rsidR="00301358" w:rsidRPr="005D4ACB">
        <w:rPr>
          <w:rFonts w:ascii="Times New Roman" w:hAnsi="Times New Roman" w:cs="Times New Roman"/>
          <w:sz w:val="24"/>
          <w:szCs w:val="24"/>
        </w:rPr>
        <w:t>-simulate</w:t>
      </w:r>
      <w:r w:rsidRPr="005D4ACB">
        <w:rPr>
          <w:rFonts w:ascii="Times New Roman" w:hAnsi="Times New Roman" w:cs="Times New Roman"/>
          <w:sz w:val="24"/>
          <w:szCs w:val="24"/>
        </w:rPr>
        <w:t xml:space="preserve"> the intensi</w:t>
      </w:r>
      <w:r w:rsidR="00651F66" w:rsidRPr="005D4ACB">
        <w:rPr>
          <w:rFonts w:ascii="Times New Roman" w:hAnsi="Times New Roman" w:cs="Times New Roman"/>
          <w:sz w:val="24"/>
          <w:szCs w:val="24"/>
        </w:rPr>
        <w:t>ty of heat waves when the mean daily maximum air temperature across the who</w:t>
      </w:r>
      <w:r w:rsidR="003B201D" w:rsidRPr="005D4ACB">
        <w:rPr>
          <w:rFonts w:ascii="Times New Roman" w:hAnsi="Times New Roman" w:cs="Times New Roman"/>
          <w:sz w:val="24"/>
          <w:szCs w:val="24"/>
        </w:rPr>
        <w:t>le domain was considered (Fig. 7</w:t>
      </w:r>
      <w:r w:rsidR="00651F66" w:rsidRPr="005D4ACB">
        <w:rPr>
          <w:rFonts w:ascii="Times New Roman" w:hAnsi="Times New Roman" w:cs="Times New Roman"/>
          <w:sz w:val="24"/>
          <w:szCs w:val="24"/>
        </w:rPr>
        <w:t>). Events with return periods of 2, 5, 10 and 30 years were cooler in the IMAGE simulation than in the input CORDEX data</w:t>
      </w:r>
      <w:r w:rsidR="0076350B" w:rsidRPr="005D4ACB">
        <w:rPr>
          <w:rFonts w:ascii="Times New Roman" w:hAnsi="Times New Roman" w:cs="Times New Roman"/>
          <w:sz w:val="24"/>
          <w:szCs w:val="24"/>
        </w:rPr>
        <w:t xml:space="preserve"> (biases: 2 year return period: -0.61 °C; 5 year return period: -0.81 °C; 10 year return period: -0.61 °C; 30 year return period: -0.48 °C)</w:t>
      </w:r>
      <w:r w:rsidR="00651F66" w:rsidRPr="005D4ACB">
        <w:rPr>
          <w:rFonts w:ascii="Times New Roman" w:hAnsi="Times New Roman" w:cs="Times New Roman"/>
          <w:sz w:val="24"/>
          <w:szCs w:val="24"/>
        </w:rPr>
        <w:t xml:space="preserve">. </w:t>
      </w:r>
      <w:r w:rsidR="00CD69C7" w:rsidRPr="005D4ACB">
        <w:rPr>
          <w:rFonts w:ascii="Times New Roman" w:hAnsi="Times New Roman" w:cs="Times New Roman"/>
          <w:sz w:val="24"/>
          <w:szCs w:val="24"/>
        </w:rPr>
        <w:t xml:space="preserve">IMAGE performed </w:t>
      </w:r>
      <w:r w:rsidR="00091C78" w:rsidRPr="005D4ACB">
        <w:rPr>
          <w:rFonts w:ascii="Times New Roman" w:hAnsi="Times New Roman" w:cs="Times New Roman"/>
          <w:sz w:val="24"/>
          <w:szCs w:val="24"/>
        </w:rPr>
        <w:t>similarly</w:t>
      </w:r>
      <w:r w:rsidR="00CD69C7" w:rsidRPr="005D4ACB">
        <w:rPr>
          <w:rFonts w:ascii="Times New Roman" w:hAnsi="Times New Roman" w:cs="Times New Roman"/>
          <w:sz w:val="24"/>
          <w:szCs w:val="24"/>
        </w:rPr>
        <w:t xml:space="preserve"> when considering individual countries within the domain. In all five countries considered the intensi</w:t>
      </w:r>
      <w:r w:rsidR="0076350B" w:rsidRPr="005D4ACB">
        <w:rPr>
          <w:rFonts w:ascii="Times New Roman" w:hAnsi="Times New Roman" w:cs="Times New Roman"/>
          <w:sz w:val="24"/>
          <w:szCs w:val="24"/>
        </w:rPr>
        <w:t>ty of events with a return period</w:t>
      </w:r>
      <w:r w:rsidR="00CD69C7" w:rsidRPr="005D4ACB">
        <w:rPr>
          <w:rFonts w:ascii="Times New Roman" w:hAnsi="Times New Roman" w:cs="Times New Roman"/>
          <w:sz w:val="24"/>
          <w:szCs w:val="24"/>
        </w:rPr>
        <w:t xml:space="preserve"> of 2 years were cooler in IMAGE than in the input CORDEX data</w:t>
      </w:r>
      <w:r w:rsidR="0076350B" w:rsidRPr="005D4ACB">
        <w:rPr>
          <w:rFonts w:ascii="Times New Roman" w:hAnsi="Times New Roman" w:cs="Times New Roman"/>
          <w:sz w:val="24"/>
          <w:szCs w:val="24"/>
        </w:rPr>
        <w:t>, with the mean bias</w:t>
      </w:r>
      <w:r w:rsidR="00091C78" w:rsidRPr="005D4ACB">
        <w:rPr>
          <w:rFonts w:ascii="Times New Roman" w:hAnsi="Times New Roman" w:cs="Times New Roman"/>
          <w:sz w:val="24"/>
          <w:szCs w:val="24"/>
        </w:rPr>
        <w:t xml:space="preserve"> across all countries being -0.8</w:t>
      </w:r>
      <w:r w:rsidR="0076350B" w:rsidRPr="005D4ACB">
        <w:rPr>
          <w:rFonts w:ascii="Times New Roman" w:hAnsi="Times New Roman" w:cs="Times New Roman"/>
          <w:sz w:val="24"/>
          <w:szCs w:val="24"/>
        </w:rPr>
        <w:t>0 °C. Rarer events with longer return periods had smaller mean biases and lower RMSEs, with a general tendency for IMAGE to produce cooler heat waves than in the input CO</w:t>
      </w:r>
      <w:r w:rsidR="00D92E16" w:rsidRPr="005D4ACB">
        <w:rPr>
          <w:rFonts w:ascii="Times New Roman" w:hAnsi="Times New Roman" w:cs="Times New Roman"/>
          <w:sz w:val="24"/>
          <w:szCs w:val="24"/>
        </w:rPr>
        <w:t>RDEX data (5 year return period:</w:t>
      </w:r>
      <w:r w:rsidR="0076350B" w:rsidRPr="005D4ACB">
        <w:rPr>
          <w:rFonts w:ascii="Times New Roman" w:hAnsi="Times New Roman" w:cs="Times New Roman"/>
          <w:sz w:val="24"/>
          <w:szCs w:val="24"/>
        </w:rPr>
        <w:t xml:space="preserve"> mean bias: -0.</w:t>
      </w:r>
      <w:r w:rsidR="00D92E16" w:rsidRPr="005D4ACB">
        <w:rPr>
          <w:rFonts w:ascii="Times New Roman" w:hAnsi="Times New Roman" w:cs="Times New Roman"/>
          <w:sz w:val="24"/>
          <w:szCs w:val="24"/>
        </w:rPr>
        <w:t>42 °</w:t>
      </w:r>
      <w:r w:rsidR="00091C78" w:rsidRPr="005D4ACB">
        <w:rPr>
          <w:rFonts w:ascii="Times New Roman" w:hAnsi="Times New Roman" w:cs="Times New Roman"/>
          <w:sz w:val="24"/>
          <w:szCs w:val="24"/>
        </w:rPr>
        <w:t>C, RMSE: 0.55</w:t>
      </w:r>
      <w:r w:rsidR="00D92E16" w:rsidRPr="005D4ACB">
        <w:rPr>
          <w:rFonts w:ascii="Times New Roman" w:hAnsi="Times New Roman" w:cs="Times New Roman"/>
          <w:sz w:val="24"/>
          <w:szCs w:val="24"/>
        </w:rPr>
        <w:t xml:space="preserve"> °C; 10 year return period: mean bias: -0.</w:t>
      </w:r>
      <w:r w:rsidR="00091C78" w:rsidRPr="005D4ACB">
        <w:rPr>
          <w:rFonts w:ascii="Times New Roman" w:hAnsi="Times New Roman" w:cs="Times New Roman"/>
          <w:sz w:val="24"/>
          <w:szCs w:val="24"/>
        </w:rPr>
        <w:t>32</w:t>
      </w:r>
      <w:r w:rsidR="00D92E16" w:rsidRPr="005D4ACB">
        <w:rPr>
          <w:rFonts w:ascii="Times New Roman" w:hAnsi="Times New Roman" w:cs="Times New Roman"/>
          <w:sz w:val="24"/>
          <w:szCs w:val="24"/>
        </w:rPr>
        <w:t xml:space="preserve"> °</w:t>
      </w:r>
      <w:r w:rsidR="00091C78" w:rsidRPr="005D4ACB">
        <w:rPr>
          <w:rFonts w:ascii="Times New Roman" w:hAnsi="Times New Roman" w:cs="Times New Roman"/>
          <w:sz w:val="24"/>
          <w:szCs w:val="24"/>
        </w:rPr>
        <w:t xml:space="preserve">C, RMSE: </w:t>
      </w:r>
      <w:r w:rsidR="00091C78" w:rsidRPr="005D4ACB">
        <w:rPr>
          <w:rFonts w:ascii="Times New Roman" w:hAnsi="Times New Roman" w:cs="Times New Roman"/>
          <w:sz w:val="24"/>
          <w:szCs w:val="24"/>
        </w:rPr>
        <w:lastRenderedPageBreak/>
        <w:t>0.53</w:t>
      </w:r>
      <w:r w:rsidR="00D92E16" w:rsidRPr="005D4ACB">
        <w:rPr>
          <w:rFonts w:ascii="Times New Roman" w:hAnsi="Times New Roman" w:cs="Times New Roman"/>
          <w:sz w:val="24"/>
          <w:szCs w:val="24"/>
        </w:rPr>
        <w:t xml:space="preserve"> °C; 30 year</w:t>
      </w:r>
      <w:r w:rsidR="00091C78" w:rsidRPr="005D4ACB">
        <w:rPr>
          <w:rFonts w:ascii="Times New Roman" w:hAnsi="Times New Roman" w:cs="Times New Roman"/>
          <w:sz w:val="24"/>
          <w:szCs w:val="24"/>
        </w:rPr>
        <w:t xml:space="preserve"> return period: mean bias: -0.52</w:t>
      </w:r>
      <w:r w:rsidR="00D92E16" w:rsidRPr="005D4ACB">
        <w:rPr>
          <w:rFonts w:ascii="Times New Roman" w:hAnsi="Times New Roman" w:cs="Times New Roman"/>
          <w:sz w:val="24"/>
          <w:szCs w:val="24"/>
        </w:rPr>
        <w:t xml:space="preserve"> °</w:t>
      </w:r>
      <w:r w:rsidR="00091C78" w:rsidRPr="005D4ACB">
        <w:rPr>
          <w:rFonts w:ascii="Times New Roman" w:hAnsi="Times New Roman" w:cs="Times New Roman"/>
          <w:sz w:val="24"/>
          <w:szCs w:val="24"/>
        </w:rPr>
        <w:t>C, RMSE: 0.52</w:t>
      </w:r>
      <w:r w:rsidR="00D92E16" w:rsidRPr="005D4ACB">
        <w:rPr>
          <w:rFonts w:ascii="Times New Roman" w:hAnsi="Times New Roman" w:cs="Times New Roman"/>
          <w:sz w:val="24"/>
          <w:szCs w:val="24"/>
        </w:rPr>
        <w:t xml:space="preserve"> °C).</w:t>
      </w:r>
      <w:r w:rsidR="00301358" w:rsidRPr="005D4ACB">
        <w:rPr>
          <w:rFonts w:ascii="Times New Roman" w:hAnsi="Times New Roman" w:cs="Times New Roman"/>
          <w:sz w:val="24"/>
          <w:szCs w:val="24"/>
        </w:rPr>
        <w:t xml:space="preserve"> In all cases, the 200 year return period event simulated by IMAGE was warmer than any event in the input CORDEX data</w:t>
      </w:r>
      <w:r w:rsidR="00091C78" w:rsidRPr="005D4ACB">
        <w:rPr>
          <w:rFonts w:ascii="Times New Roman" w:hAnsi="Times New Roman" w:cs="Times New Roman"/>
          <w:sz w:val="24"/>
          <w:szCs w:val="24"/>
        </w:rPr>
        <w:t>.</w:t>
      </w:r>
    </w:p>
    <w:p w14:paraId="359A9F91" w14:textId="77777777" w:rsidR="005D4ACB" w:rsidRPr="005D4ACB" w:rsidRDefault="005D4ACB" w:rsidP="000E4E9D">
      <w:pPr>
        <w:spacing w:line="480" w:lineRule="auto"/>
        <w:rPr>
          <w:rFonts w:ascii="Times New Roman" w:hAnsi="Times New Roman" w:cs="Times New Roman"/>
          <w:sz w:val="24"/>
          <w:szCs w:val="24"/>
        </w:rPr>
      </w:pPr>
    </w:p>
    <w:p w14:paraId="27BE69A6" w14:textId="77777777" w:rsidR="00D16CDD" w:rsidRDefault="00301358"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Similarly</w:t>
      </w:r>
      <w:r w:rsidR="00123C47" w:rsidRPr="005D4ACB">
        <w:rPr>
          <w:rFonts w:ascii="Times New Roman" w:hAnsi="Times New Roman" w:cs="Times New Roman"/>
          <w:sz w:val="24"/>
          <w:szCs w:val="24"/>
        </w:rPr>
        <w:t xml:space="preserve"> to the results for heat wave intensity</w:t>
      </w:r>
      <w:r w:rsidRPr="005D4ACB">
        <w:rPr>
          <w:rFonts w:ascii="Times New Roman" w:hAnsi="Times New Roman" w:cs="Times New Roman"/>
          <w:sz w:val="24"/>
          <w:szCs w:val="24"/>
        </w:rPr>
        <w:t>, IMAGE under-simulated the duration of heat waves occurring across the whole domain</w:t>
      </w:r>
      <w:r w:rsidR="003B201D" w:rsidRPr="005D4ACB">
        <w:rPr>
          <w:rFonts w:ascii="Times New Roman" w:hAnsi="Times New Roman" w:cs="Times New Roman"/>
          <w:sz w:val="24"/>
          <w:szCs w:val="24"/>
        </w:rPr>
        <w:t xml:space="preserve"> (Fig. 8</w:t>
      </w:r>
      <w:r w:rsidR="00A57422" w:rsidRPr="005D4ACB">
        <w:rPr>
          <w:rFonts w:ascii="Times New Roman" w:hAnsi="Times New Roman" w:cs="Times New Roman"/>
          <w:sz w:val="24"/>
          <w:szCs w:val="24"/>
        </w:rPr>
        <w:t>)</w:t>
      </w:r>
      <w:r w:rsidR="00123C47" w:rsidRPr="005D4ACB">
        <w:rPr>
          <w:rFonts w:ascii="Times New Roman" w:hAnsi="Times New Roman" w:cs="Times New Roman"/>
          <w:sz w:val="24"/>
          <w:szCs w:val="24"/>
        </w:rPr>
        <w:t xml:space="preserve"> (biases: 2 year return period: -1 day; 5 year return period: -2 days; 10 year return period: -3 days; 30 year return period: -4 days)</w:t>
      </w:r>
      <w:r w:rsidRPr="005D4ACB">
        <w:rPr>
          <w:rFonts w:ascii="Times New Roman" w:hAnsi="Times New Roman" w:cs="Times New Roman"/>
          <w:sz w:val="24"/>
          <w:szCs w:val="24"/>
        </w:rPr>
        <w:t>.</w:t>
      </w:r>
      <w:r w:rsidR="00123C47" w:rsidRPr="005D4ACB">
        <w:rPr>
          <w:rFonts w:ascii="Times New Roman" w:hAnsi="Times New Roman" w:cs="Times New Roman"/>
          <w:sz w:val="24"/>
          <w:szCs w:val="24"/>
        </w:rPr>
        <w:t xml:space="preserve"> However, for individual countries IMAGE </w:t>
      </w:r>
      <w:r w:rsidR="00CA0522" w:rsidRPr="005D4ACB">
        <w:rPr>
          <w:rFonts w:ascii="Times New Roman" w:hAnsi="Times New Roman" w:cs="Times New Roman"/>
          <w:sz w:val="24"/>
          <w:szCs w:val="24"/>
        </w:rPr>
        <w:t>generally performed</w:t>
      </w:r>
      <w:r w:rsidR="00123C47" w:rsidRPr="005D4ACB">
        <w:rPr>
          <w:rFonts w:ascii="Times New Roman" w:hAnsi="Times New Roman" w:cs="Times New Roman"/>
          <w:sz w:val="24"/>
          <w:szCs w:val="24"/>
        </w:rPr>
        <w:t xml:space="preserve"> better.</w:t>
      </w:r>
      <w:r w:rsidR="00453DD4" w:rsidRPr="005D4ACB">
        <w:rPr>
          <w:rFonts w:ascii="Times New Roman" w:hAnsi="Times New Roman" w:cs="Times New Roman"/>
          <w:sz w:val="24"/>
          <w:szCs w:val="24"/>
        </w:rPr>
        <w:t xml:space="preserve"> There was a slight tendency for IMAGE to under-simulate the duration of heat waves in the five countries considered, however, the mean biases were very small (mean bi</w:t>
      </w:r>
      <w:r w:rsidR="00CA0522" w:rsidRPr="005D4ACB">
        <w:rPr>
          <w:rFonts w:ascii="Times New Roman" w:hAnsi="Times New Roman" w:cs="Times New Roman"/>
          <w:sz w:val="24"/>
          <w:szCs w:val="24"/>
        </w:rPr>
        <w:t>ases: 2 year return period: -0.6</w:t>
      </w:r>
      <w:r w:rsidR="00453DD4" w:rsidRPr="005D4ACB">
        <w:rPr>
          <w:rFonts w:ascii="Times New Roman" w:hAnsi="Times New Roman" w:cs="Times New Roman"/>
          <w:sz w:val="24"/>
          <w:szCs w:val="24"/>
        </w:rPr>
        <w:t xml:space="preserve"> </w:t>
      </w:r>
      <w:r w:rsidR="00CA0522" w:rsidRPr="005D4ACB">
        <w:rPr>
          <w:rFonts w:ascii="Times New Roman" w:hAnsi="Times New Roman" w:cs="Times New Roman"/>
          <w:sz w:val="24"/>
          <w:szCs w:val="24"/>
        </w:rPr>
        <w:t>days; 5 year return period: -0.4</w:t>
      </w:r>
      <w:r w:rsidR="00453DD4" w:rsidRPr="005D4ACB">
        <w:rPr>
          <w:rFonts w:ascii="Times New Roman" w:hAnsi="Times New Roman" w:cs="Times New Roman"/>
          <w:sz w:val="24"/>
          <w:szCs w:val="24"/>
        </w:rPr>
        <w:t xml:space="preserve"> d</w:t>
      </w:r>
      <w:r w:rsidR="00CA0522" w:rsidRPr="005D4ACB">
        <w:rPr>
          <w:rFonts w:ascii="Times New Roman" w:hAnsi="Times New Roman" w:cs="Times New Roman"/>
          <w:sz w:val="24"/>
          <w:szCs w:val="24"/>
        </w:rPr>
        <w:t>ays; 10 year return period: 0 days; 30 year return period: 1</w:t>
      </w:r>
      <w:r w:rsidR="00453DD4" w:rsidRPr="005D4ACB">
        <w:rPr>
          <w:rFonts w:ascii="Times New Roman" w:hAnsi="Times New Roman" w:cs="Times New Roman"/>
          <w:sz w:val="24"/>
          <w:szCs w:val="24"/>
        </w:rPr>
        <w:t>.6 days).</w:t>
      </w:r>
      <w:r w:rsidR="00F1618A" w:rsidRPr="005D4ACB">
        <w:rPr>
          <w:rFonts w:ascii="Times New Roman" w:hAnsi="Times New Roman" w:cs="Times New Roman"/>
          <w:sz w:val="24"/>
          <w:szCs w:val="24"/>
        </w:rPr>
        <w:t xml:space="preserve"> </w:t>
      </w:r>
      <w:r w:rsidR="00123C47" w:rsidRPr="005D4ACB">
        <w:rPr>
          <w:rFonts w:ascii="Times New Roman" w:hAnsi="Times New Roman" w:cs="Times New Roman"/>
          <w:sz w:val="24"/>
          <w:szCs w:val="24"/>
        </w:rPr>
        <w:t>As with heat wave intensity, in all cases the 200 year return period event simulated by IMAGE had longer duration than any event in the input CORDEX data</w:t>
      </w:r>
      <w:r w:rsidR="00CA0522" w:rsidRPr="005D4ACB">
        <w:rPr>
          <w:rFonts w:ascii="Times New Roman" w:hAnsi="Times New Roman" w:cs="Times New Roman"/>
          <w:sz w:val="24"/>
          <w:szCs w:val="24"/>
        </w:rPr>
        <w:t>.</w:t>
      </w:r>
    </w:p>
    <w:p w14:paraId="277B5F22" w14:textId="77777777" w:rsidR="005D4ACB" w:rsidRPr="005D4ACB" w:rsidRDefault="005D4ACB" w:rsidP="000E4E9D">
      <w:pPr>
        <w:spacing w:line="480" w:lineRule="auto"/>
        <w:rPr>
          <w:rFonts w:ascii="Times New Roman" w:hAnsi="Times New Roman" w:cs="Times New Roman"/>
          <w:sz w:val="24"/>
          <w:szCs w:val="24"/>
        </w:rPr>
      </w:pPr>
    </w:p>
    <w:p w14:paraId="4EE7C8E4" w14:textId="77777777" w:rsidR="008B2C38" w:rsidRDefault="00EE4FDF"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projected significant increases in the intensity and duration of rare heat waves</w:t>
      </w:r>
      <w:r w:rsidR="003B201D" w:rsidRPr="005D4ACB">
        <w:rPr>
          <w:rFonts w:ascii="Times New Roman" w:hAnsi="Times New Roman" w:cs="Times New Roman"/>
          <w:sz w:val="24"/>
          <w:szCs w:val="24"/>
        </w:rPr>
        <w:t xml:space="preserve"> under climate change (Figs. 9, 10, 11, 12</w:t>
      </w:r>
      <w:r w:rsidRPr="005D4ACB">
        <w:rPr>
          <w:rFonts w:ascii="Times New Roman" w:hAnsi="Times New Roman" w:cs="Times New Roman"/>
          <w:sz w:val="24"/>
          <w:szCs w:val="24"/>
        </w:rPr>
        <w:t xml:space="preserve">). </w:t>
      </w:r>
      <w:r w:rsidR="005331EA" w:rsidRPr="005D4ACB">
        <w:rPr>
          <w:rFonts w:ascii="Times New Roman" w:hAnsi="Times New Roman" w:cs="Times New Roman"/>
          <w:sz w:val="24"/>
          <w:szCs w:val="24"/>
        </w:rPr>
        <w:t xml:space="preserve">For example, heat waves with a 100 year return period as measured by intensity across the whole domain were warmer in 2071-2100 by 1.52 °C compared to 1971-2000 under the RCP 4.5 scenario and warmer by 3.92 °C under the RCP 8.5 scenario. Similar trends were seen for individual countries, with Spain being the worst hit, with the projected 100 year return period heat wave </w:t>
      </w:r>
      <w:r w:rsidR="00CA0522" w:rsidRPr="005D4ACB">
        <w:rPr>
          <w:rFonts w:ascii="Times New Roman" w:hAnsi="Times New Roman" w:cs="Times New Roman"/>
          <w:sz w:val="24"/>
          <w:szCs w:val="24"/>
        </w:rPr>
        <w:t>as measured by intensity being 5</w:t>
      </w:r>
      <w:r w:rsidR="005331EA" w:rsidRPr="005D4ACB">
        <w:rPr>
          <w:rFonts w:ascii="Times New Roman" w:hAnsi="Times New Roman" w:cs="Times New Roman"/>
          <w:sz w:val="24"/>
          <w:szCs w:val="24"/>
        </w:rPr>
        <w:t xml:space="preserve">.88 °C warmer in 2071-2100 compared to 1971-2000 under the RCP 8.5 scenario. </w:t>
      </w:r>
      <w:r w:rsidR="00A7524A" w:rsidRPr="005D4ACB">
        <w:rPr>
          <w:rFonts w:ascii="Times New Roman" w:hAnsi="Times New Roman" w:cs="Times New Roman"/>
          <w:sz w:val="24"/>
          <w:szCs w:val="24"/>
        </w:rPr>
        <w:t xml:space="preserve">Heat waves with a 100 year return period as measured by duration across the whole domain lasted 7 days in the period 1971-2000, while in 2071-2100 they lasted 27 days under the RCP 4.5 scenario and 62 days under the RCP 8.5 scenario. The same was true for each of the five individual countries considered, with Spain once again being the worst hit, with the 100 year return period heat </w:t>
      </w:r>
      <w:r w:rsidR="00A7524A" w:rsidRPr="005D4ACB">
        <w:rPr>
          <w:rFonts w:ascii="Times New Roman" w:hAnsi="Times New Roman" w:cs="Times New Roman"/>
          <w:sz w:val="24"/>
          <w:szCs w:val="24"/>
        </w:rPr>
        <w:lastRenderedPageBreak/>
        <w:t>wave as measured by duration lasting for 9 days in 1</w:t>
      </w:r>
      <w:r w:rsidR="00CA0522" w:rsidRPr="005D4ACB">
        <w:rPr>
          <w:rFonts w:ascii="Times New Roman" w:hAnsi="Times New Roman" w:cs="Times New Roman"/>
          <w:sz w:val="24"/>
          <w:szCs w:val="24"/>
        </w:rPr>
        <w:t>971-2000 compared to 21</w:t>
      </w:r>
      <w:r w:rsidR="00A7524A" w:rsidRPr="005D4ACB">
        <w:rPr>
          <w:rFonts w:ascii="Times New Roman" w:hAnsi="Times New Roman" w:cs="Times New Roman"/>
          <w:sz w:val="24"/>
          <w:szCs w:val="24"/>
        </w:rPr>
        <w:t xml:space="preserve"> days in 2071-2100 u</w:t>
      </w:r>
      <w:r w:rsidR="00CA0522" w:rsidRPr="005D4ACB">
        <w:rPr>
          <w:rFonts w:ascii="Times New Roman" w:hAnsi="Times New Roman" w:cs="Times New Roman"/>
          <w:sz w:val="24"/>
          <w:szCs w:val="24"/>
        </w:rPr>
        <w:t>nder the RCP 4.5 scenario and 60</w:t>
      </w:r>
      <w:r w:rsidR="00A7524A" w:rsidRPr="005D4ACB">
        <w:rPr>
          <w:rFonts w:ascii="Times New Roman" w:hAnsi="Times New Roman" w:cs="Times New Roman"/>
          <w:sz w:val="24"/>
          <w:szCs w:val="24"/>
        </w:rPr>
        <w:t xml:space="preserve"> days under the RCP 8.5 scenario.</w:t>
      </w:r>
    </w:p>
    <w:p w14:paraId="01D0FEE8" w14:textId="77777777" w:rsidR="005D4ACB" w:rsidRPr="005D4ACB" w:rsidRDefault="005D4ACB" w:rsidP="000E4E9D">
      <w:pPr>
        <w:spacing w:line="480" w:lineRule="auto"/>
        <w:rPr>
          <w:rFonts w:ascii="Times New Roman" w:hAnsi="Times New Roman" w:cs="Times New Roman"/>
          <w:sz w:val="24"/>
          <w:szCs w:val="24"/>
        </w:rPr>
      </w:pPr>
    </w:p>
    <w:p w14:paraId="2D12A686" w14:textId="77777777" w:rsidR="005F08C5" w:rsidRDefault="005F08C5"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Maps of temperature across Europe as simulated by IMAGE during nine heat waves in France with return periods close to 100 years</w:t>
      </w:r>
      <w:r w:rsidR="00BF7F33" w:rsidRPr="005D4ACB">
        <w:rPr>
          <w:rFonts w:ascii="Times New Roman" w:hAnsi="Times New Roman" w:cs="Times New Roman"/>
          <w:sz w:val="24"/>
          <w:szCs w:val="24"/>
        </w:rPr>
        <w:t>,</w:t>
      </w:r>
      <w:r w:rsidRPr="005D4ACB">
        <w:rPr>
          <w:rFonts w:ascii="Times New Roman" w:hAnsi="Times New Roman" w:cs="Times New Roman"/>
          <w:sz w:val="24"/>
          <w:szCs w:val="24"/>
        </w:rPr>
        <w:t xml:space="preserve"> a</w:t>
      </w:r>
      <w:r w:rsidR="003B201D" w:rsidRPr="005D4ACB">
        <w:rPr>
          <w:rFonts w:ascii="Times New Roman" w:hAnsi="Times New Roman" w:cs="Times New Roman"/>
          <w:sz w:val="24"/>
          <w:szCs w:val="24"/>
        </w:rPr>
        <w:t>s measured by intensity (Fig. 13</w:t>
      </w:r>
      <w:r w:rsidRPr="005D4ACB">
        <w:rPr>
          <w:rFonts w:ascii="Times New Roman" w:hAnsi="Times New Roman" w:cs="Times New Roman"/>
          <w:sz w:val="24"/>
          <w:szCs w:val="24"/>
        </w:rPr>
        <w:t>)</w:t>
      </w:r>
      <w:r w:rsidR="00BF7F33" w:rsidRPr="005D4ACB">
        <w:rPr>
          <w:rFonts w:ascii="Times New Roman" w:hAnsi="Times New Roman" w:cs="Times New Roman"/>
          <w:sz w:val="24"/>
          <w:szCs w:val="24"/>
        </w:rPr>
        <w:t xml:space="preserve">, show that IMAGE can generate very different spatial patterns of temperature for events of the same magnitude. </w:t>
      </w:r>
      <w:r w:rsidR="005E2646" w:rsidRPr="005D4ACB">
        <w:rPr>
          <w:rFonts w:ascii="Times New Roman" w:hAnsi="Times New Roman" w:cs="Times New Roman"/>
          <w:sz w:val="24"/>
          <w:szCs w:val="24"/>
        </w:rPr>
        <w:t>In each case the mean daily maximum temperature for three consecutive days across France is 32.4 °C, but across the United Kingdom, a neighbouring country, during the same nine events, the mean daily maximum temperature varies between 17.8 and 25.3 °C. In Greece, on the other side of Europe, during the same nine events the mean daily maximum temperature varies between 24.6 and 31.4 °C.</w:t>
      </w:r>
    </w:p>
    <w:p w14:paraId="40C98953" w14:textId="77777777" w:rsidR="005D4ACB" w:rsidRPr="005D4ACB" w:rsidRDefault="005D4ACB" w:rsidP="000E4E9D">
      <w:pPr>
        <w:spacing w:line="480" w:lineRule="auto"/>
        <w:rPr>
          <w:rFonts w:ascii="Times New Roman" w:hAnsi="Times New Roman" w:cs="Times New Roman"/>
          <w:sz w:val="24"/>
          <w:szCs w:val="24"/>
        </w:rPr>
      </w:pPr>
    </w:p>
    <w:p w14:paraId="3F8B3866" w14:textId="77777777" w:rsidR="00F3656C" w:rsidRDefault="006C40F4"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Jacob et al (2014) </w:t>
      </w:r>
      <w:r w:rsidR="00D74227" w:rsidRPr="005D4ACB">
        <w:rPr>
          <w:rFonts w:ascii="Times New Roman" w:hAnsi="Times New Roman" w:cs="Times New Roman"/>
          <w:sz w:val="24"/>
          <w:szCs w:val="24"/>
        </w:rPr>
        <w:t>mapped the increase in the number of heat waves projected to occur under climate change in the CORDEX simul</w:t>
      </w:r>
      <w:r w:rsidR="003B201D" w:rsidRPr="005D4ACB">
        <w:rPr>
          <w:rFonts w:ascii="Times New Roman" w:hAnsi="Times New Roman" w:cs="Times New Roman"/>
          <w:sz w:val="24"/>
          <w:szCs w:val="24"/>
        </w:rPr>
        <w:t>ations. Reproduced here (Fig. 14</w:t>
      </w:r>
      <w:r w:rsidR="00D74227" w:rsidRPr="005D4ACB">
        <w:rPr>
          <w:rFonts w:ascii="Times New Roman" w:hAnsi="Times New Roman" w:cs="Times New Roman"/>
          <w:sz w:val="24"/>
          <w:szCs w:val="24"/>
        </w:rPr>
        <w:t>) is their map of the ensemble mean number of additional heat waves in 2071-2100 compared to 1971-2000 under the RCP 8.5 scenario, where a heat wave is defined as more than three consecutive days with the daily maximum temperature exceeding the 99</w:t>
      </w:r>
      <w:r w:rsidR="00D74227" w:rsidRPr="005D4ACB">
        <w:rPr>
          <w:rFonts w:ascii="Times New Roman" w:hAnsi="Times New Roman" w:cs="Times New Roman"/>
          <w:sz w:val="24"/>
          <w:szCs w:val="24"/>
          <w:vertAlign w:val="superscript"/>
        </w:rPr>
        <w:t>th</w:t>
      </w:r>
      <w:r w:rsidR="00D74227" w:rsidRPr="005D4ACB">
        <w:rPr>
          <w:rFonts w:ascii="Times New Roman" w:hAnsi="Times New Roman" w:cs="Times New Roman"/>
          <w:sz w:val="24"/>
          <w:szCs w:val="24"/>
        </w:rPr>
        <w:t xml:space="preserve"> percentile of the daily maximum temperature in the months from May to October during the period 1971-2000. For comparison, the same map was produced for the one ensemble member b</w:t>
      </w:r>
      <w:r w:rsidR="003B201D" w:rsidRPr="005D4ACB">
        <w:rPr>
          <w:rFonts w:ascii="Times New Roman" w:hAnsi="Times New Roman" w:cs="Times New Roman"/>
          <w:sz w:val="24"/>
          <w:szCs w:val="24"/>
        </w:rPr>
        <w:t>eing used in this study (Fig. 15</w:t>
      </w:r>
      <w:r w:rsidR="00D74227" w:rsidRPr="005D4ACB">
        <w:rPr>
          <w:rFonts w:ascii="Times New Roman" w:hAnsi="Times New Roman" w:cs="Times New Roman"/>
          <w:sz w:val="24"/>
          <w:szCs w:val="24"/>
        </w:rPr>
        <w:t>a), which shows that the trend projected is broad</w:t>
      </w:r>
      <w:r w:rsidR="0059081A" w:rsidRPr="005D4ACB">
        <w:rPr>
          <w:rFonts w:ascii="Times New Roman" w:hAnsi="Times New Roman" w:cs="Times New Roman"/>
          <w:sz w:val="24"/>
          <w:szCs w:val="24"/>
        </w:rPr>
        <w:t xml:space="preserve">ly similar to the ensemble mean. </w:t>
      </w:r>
      <w:r w:rsidR="00D334D5" w:rsidRPr="005D4ACB">
        <w:rPr>
          <w:rFonts w:ascii="Times New Roman" w:hAnsi="Times New Roman" w:cs="Times New Roman"/>
          <w:sz w:val="24"/>
          <w:szCs w:val="24"/>
        </w:rPr>
        <w:t>The overall distribution produced by IMAGE is similar</w:t>
      </w:r>
      <w:r w:rsidR="003B201D" w:rsidRPr="005D4ACB">
        <w:rPr>
          <w:rFonts w:ascii="Times New Roman" w:hAnsi="Times New Roman" w:cs="Times New Roman"/>
          <w:sz w:val="24"/>
          <w:szCs w:val="24"/>
        </w:rPr>
        <w:t xml:space="preserve"> (Fig. 15</w:t>
      </w:r>
      <w:r w:rsidR="00D334D5" w:rsidRPr="005D4ACB">
        <w:rPr>
          <w:rFonts w:ascii="Times New Roman" w:hAnsi="Times New Roman" w:cs="Times New Roman"/>
          <w:sz w:val="24"/>
          <w:szCs w:val="24"/>
        </w:rPr>
        <w:t xml:space="preserve"> b), with more heat waves expected to occur in Southern Europe than in Northern Europe, however there is a noticeable bias between IMAGE’s simulations and those of the CORDEX input da</w:t>
      </w:r>
      <w:r w:rsidR="003B201D" w:rsidRPr="005D4ACB">
        <w:rPr>
          <w:rFonts w:ascii="Times New Roman" w:hAnsi="Times New Roman" w:cs="Times New Roman"/>
          <w:sz w:val="24"/>
          <w:szCs w:val="24"/>
        </w:rPr>
        <w:t>ta (Fig. 15</w:t>
      </w:r>
      <w:r w:rsidR="00D334D5" w:rsidRPr="005D4ACB">
        <w:rPr>
          <w:rFonts w:ascii="Times New Roman" w:hAnsi="Times New Roman" w:cs="Times New Roman"/>
          <w:sz w:val="24"/>
          <w:szCs w:val="24"/>
        </w:rPr>
        <w:t xml:space="preserve"> c). IMAGE simulates more heat waves in Germany and Eastern Europe and less heat waves in Southern Europe, the UK and Scandinavia. Across the whole domain, IMAGE simulated a </w:t>
      </w:r>
      <w:r w:rsidR="00D334D5" w:rsidRPr="005D4ACB">
        <w:rPr>
          <w:rFonts w:ascii="Times New Roman" w:hAnsi="Times New Roman" w:cs="Times New Roman"/>
          <w:sz w:val="24"/>
          <w:szCs w:val="24"/>
        </w:rPr>
        <w:lastRenderedPageBreak/>
        <w:t>mean of 1.6 heat waves less than in the CORDEX input data over 30 years, while the RMSE was 5.5 heat waves.</w:t>
      </w:r>
    </w:p>
    <w:p w14:paraId="6EF04AB8" w14:textId="77777777" w:rsidR="005D4ACB" w:rsidRPr="005D4ACB" w:rsidRDefault="005D4ACB" w:rsidP="000E4E9D">
      <w:pPr>
        <w:spacing w:line="480" w:lineRule="auto"/>
        <w:rPr>
          <w:rFonts w:ascii="Times New Roman" w:hAnsi="Times New Roman" w:cs="Times New Roman"/>
          <w:sz w:val="24"/>
          <w:szCs w:val="24"/>
        </w:rPr>
      </w:pPr>
    </w:p>
    <w:p w14:paraId="5AFF731A" w14:textId="77777777" w:rsidR="006E1753" w:rsidRPr="005D4ACB" w:rsidRDefault="006E1753"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Discussion</w:t>
      </w:r>
    </w:p>
    <w:p w14:paraId="14EF8251" w14:textId="77777777" w:rsidR="00180BA2" w:rsidRDefault="000A272C"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IMAGE successfully reproduced the daily means and daily standard deviation of the input data. The simulated standard deviation</w:t>
      </w:r>
      <w:r w:rsidR="00A67D39" w:rsidRPr="005D4ACB">
        <w:rPr>
          <w:rFonts w:ascii="Times New Roman" w:hAnsi="Times New Roman" w:cs="Times New Roman"/>
          <w:sz w:val="24"/>
          <w:szCs w:val="24"/>
        </w:rPr>
        <w:t xml:space="preserve"> of the monthly means</w:t>
      </w:r>
      <w:r w:rsidRPr="005D4ACB">
        <w:rPr>
          <w:rFonts w:ascii="Times New Roman" w:hAnsi="Times New Roman" w:cs="Times New Roman"/>
          <w:sz w:val="24"/>
          <w:szCs w:val="24"/>
        </w:rPr>
        <w:t xml:space="preserve"> had a significant positive bias during all months. As </w:t>
      </w:r>
      <w:r w:rsidR="00A67D39" w:rsidRPr="005D4ACB">
        <w:rPr>
          <w:rFonts w:ascii="Times New Roman" w:hAnsi="Times New Roman" w:cs="Times New Roman"/>
          <w:sz w:val="24"/>
          <w:szCs w:val="24"/>
        </w:rPr>
        <w:t>discussed in Sparks et al (2017)</w:t>
      </w:r>
      <w:r w:rsidRPr="005D4ACB">
        <w:rPr>
          <w:rFonts w:ascii="Times New Roman" w:hAnsi="Times New Roman" w:cs="Times New Roman"/>
          <w:sz w:val="24"/>
          <w:szCs w:val="24"/>
        </w:rPr>
        <w:t xml:space="preserve"> this is, in general, the opposite problem to that of other stochastic weather generators, which tend to have too little variability from year to year. </w:t>
      </w:r>
      <w:r w:rsidR="00A67D39" w:rsidRPr="005D4ACB">
        <w:rPr>
          <w:rFonts w:ascii="Times New Roman" w:hAnsi="Times New Roman" w:cs="Times New Roman"/>
          <w:sz w:val="24"/>
          <w:szCs w:val="24"/>
        </w:rPr>
        <w:t xml:space="preserve">This issue could be resolved by relaxing the simulated autoregressive parameters towards the observed climatological mean each month, but doing this results in less accurate simulation of extreme events, which are the main focus of this study, therefore the biased monthly standard deviations were considered an acceptable trade-off. </w:t>
      </w:r>
    </w:p>
    <w:p w14:paraId="2EA28493" w14:textId="77777777" w:rsidR="005D4ACB" w:rsidRPr="005D4ACB" w:rsidRDefault="005D4ACB" w:rsidP="000E4E9D">
      <w:pPr>
        <w:spacing w:line="480" w:lineRule="auto"/>
        <w:rPr>
          <w:rFonts w:ascii="Times New Roman" w:hAnsi="Times New Roman" w:cs="Times New Roman"/>
          <w:sz w:val="24"/>
          <w:szCs w:val="24"/>
        </w:rPr>
      </w:pPr>
    </w:p>
    <w:p w14:paraId="4367170C" w14:textId="1332BD16" w:rsidR="00180BA2" w:rsidRDefault="00A67D3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One key difference between the statistics presented in this study and</w:t>
      </w:r>
      <w:r w:rsidR="00360A72" w:rsidRPr="005D4ACB">
        <w:rPr>
          <w:rFonts w:ascii="Times New Roman" w:hAnsi="Times New Roman" w:cs="Times New Roman"/>
          <w:sz w:val="24"/>
          <w:szCs w:val="24"/>
        </w:rPr>
        <w:t xml:space="preserve"> those in Sparks et al (2017) was</w:t>
      </w:r>
      <w:r w:rsidRPr="005D4ACB">
        <w:rPr>
          <w:rFonts w:ascii="Times New Roman" w:hAnsi="Times New Roman" w:cs="Times New Roman"/>
          <w:sz w:val="24"/>
          <w:szCs w:val="24"/>
        </w:rPr>
        <w:t xml:space="preserve"> the accurate representation of the spatial correlation of all variables. This si</w:t>
      </w:r>
      <w:r w:rsidR="00360A72" w:rsidRPr="005D4ACB">
        <w:rPr>
          <w:rFonts w:ascii="Times New Roman" w:hAnsi="Times New Roman" w:cs="Times New Roman"/>
          <w:sz w:val="24"/>
          <w:szCs w:val="24"/>
        </w:rPr>
        <w:t>gnificant improvement was</w:t>
      </w:r>
      <w:r w:rsidRPr="005D4ACB">
        <w:rPr>
          <w:rFonts w:ascii="Times New Roman" w:hAnsi="Times New Roman" w:cs="Times New Roman"/>
          <w:sz w:val="24"/>
          <w:szCs w:val="24"/>
        </w:rPr>
        <w:t xml:space="preserve"> a result of the novel iterative approach</w:t>
      </w:r>
      <w:r w:rsidR="007E4D3E" w:rsidRPr="005D4ACB">
        <w:rPr>
          <w:rFonts w:ascii="Times New Roman" w:hAnsi="Times New Roman" w:cs="Times New Roman"/>
          <w:sz w:val="24"/>
          <w:szCs w:val="24"/>
        </w:rPr>
        <w:t xml:space="preserve"> used</w:t>
      </w:r>
      <w:r w:rsidRPr="005D4ACB">
        <w:rPr>
          <w:rFonts w:ascii="Times New Roman" w:hAnsi="Times New Roman" w:cs="Times New Roman"/>
          <w:sz w:val="24"/>
          <w:szCs w:val="24"/>
        </w:rPr>
        <w:t xml:space="preserve"> when generating the daily residuals during the simulation.</w:t>
      </w:r>
      <w:r w:rsidR="00471A4D" w:rsidRPr="005D4ACB">
        <w:rPr>
          <w:rFonts w:ascii="Times New Roman" w:hAnsi="Times New Roman" w:cs="Times New Roman"/>
          <w:sz w:val="24"/>
          <w:szCs w:val="24"/>
        </w:rPr>
        <w:t xml:space="preserve"> This is very important for future planning. While a single-site stochastic weather generator could be used to estimate return values on a Europe-wide basis, this would provide no spatial information on which areas are more or less severely impacted. By generating daily spatial temperature fields, IMAGE allows the correlated risk within the domain to be calculated.</w:t>
      </w:r>
      <w:r w:rsidR="00E3340A" w:rsidRPr="005D4ACB">
        <w:rPr>
          <w:rFonts w:ascii="Times New Roman" w:hAnsi="Times New Roman" w:cs="Times New Roman"/>
          <w:sz w:val="24"/>
          <w:szCs w:val="24"/>
        </w:rPr>
        <w:t xml:space="preserve"> This is illustrated by the maps in Figure 13, which show that for events with very similar mean daily maximum temperatures in France, there can be a large difference in temperatures in other parts of Europe.</w:t>
      </w:r>
      <w:r w:rsidR="00471A4D" w:rsidRPr="005D4ACB">
        <w:rPr>
          <w:rFonts w:ascii="Times New Roman" w:hAnsi="Times New Roman" w:cs="Times New Roman"/>
          <w:sz w:val="24"/>
          <w:szCs w:val="24"/>
        </w:rPr>
        <w:t xml:space="preserve"> </w:t>
      </w:r>
      <w:r w:rsidR="00E3340A" w:rsidRPr="005D4ACB">
        <w:rPr>
          <w:rFonts w:ascii="Times New Roman" w:hAnsi="Times New Roman" w:cs="Times New Roman"/>
          <w:sz w:val="24"/>
          <w:szCs w:val="24"/>
        </w:rPr>
        <w:t xml:space="preserve">An EU-wide response to a major heat wave could involve sharing of resources across national borders. </w:t>
      </w:r>
      <w:r w:rsidR="00E3340A" w:rsidRPr="005D4ACB">
        <w:rPr>
          <w:rFonts w:ascii="Times New Roman" w:hAnsi="Times New Roman" w:cs="Times New Roman"/>
          <w:sz w:val="24"/>
          <w:szCs w:val="24"/>
        </w:rPr>
        <w:lastRenderedPageBreak/>
        <w:t xml:space="preserve">Therefore, preparing such a plan would require </w:t>
      </w:r>
      <w:r w:rsidR="00143E95" w:rsidRPr="005D4ACB">
        <w:rPr>
          <w:rFonts w:ascii="Times New Roman" w:hAnsi="Times New Roman" w:cs="Times New Roman"/>
          <w:sz w:val="24"/>
          <w:szCs w:val="24"/>
        </w:rPr>
        <w:t>the sort of</w:t>
      </w:r>
      <w:r w:rsidR="00E3340A" w:rsidRPr="005D4ACB">
        <w:rPr>
          <w:rFonts w:ascii="Times New Roman" w:hAnsi="Times New Roman" w:cs="Times New Roman"/>
          <w:sz w:val="24"/>
          <w:szCs w:val="24"/>
        </w:rPr>
        <w:t xml:space="preserve"> information </w:t>
      </w:r>
      <w:r w:rsidR="00143E95" w:rsidRPr="005D4ACB">
        <w:rPr>
          <w:rFonts w:ascii="Times New Roman" w:hAnsi="Times New Roman" w:cs="Times New Roman"/>
          <w:sz w:val="24"/>
          <w:szCs w:val="24"/>
        </w:rPr>
        <w:t xml:space="preserve">provided by IMAGE </w:t>
      </w:r>
      <w:r w:rsidR="00E3340A" w:rsidRPr="005D4ACB">
        <w:rPr>
          <w:rFonts w:ascii="Times New Roman" w:hAnsi="Times New Roman" w:cs="Times New Roman"/>
          <w:sz w:val="24"/>
          <w:szCs w:val="24"/>
        </w:rPr>
        <w:t xml:space="preserve">on the risk of simultaneous heat waves in different countries. </w:t>
      </w:r>
      <w:r w:rsidR="00143E95" w:rsidRPr="005D4ACB">
        <w:rPr>
          <w:rFonts w:ascii="Times New Roman" w:hAnsi="Times New Roman" w:cs="Times New Roman"/>
          <w:sz w:val="24"/>
          <w:szCs w:val="24"/>
        </w:rPr>
        <w:t xml:space="preserve">Similarly, insurers would be interested in the risk of simultaneous extreme events across Europe when calculating their full portfolio risk. </w:t>
      </w:r>
      <w:r w:rsidR="00471A4D" w:rsidRPr="005D4ACB">
        <w:rPr>
          <w:rFonts w:ascii="Times New Roman" w:hAnsi="Times New Roman" w:cs="Times New Roman"/>
          <w:sz w:val="24"/>
          <w:szCs w:val="24"/>
        </w:rPr>
        <w:t>Additionally, the same mean daily maximum temperature throughout the domain can correspond to very different</w:t>
      </w:r>
      <w:r w:rsidRPr="005D4ACB">
        <w:rPr>
          <w:rFonts w:ascii="Times New Roman" w:hAnsi="Times New Roman" w:cs="Times New Roman"/>
          <w:sz w:val="24"/>
          <w:szCs w:val="24"/>
        </w:rPr>
        <w:t xml:space="preserve"> </w:t>
      </w:r>
      <w:r w:rsidR="00471A4D" w:rsidRPr="005D4ACB">
        <w:rPr>
          <w:rFonts w:ascii="Times New Roman" w:hAnsi="Times New Roman" w:cs="Times New Roman"/>
          <w:sz w:val="24"/>
          <w:szCs w:val="24"/>
        </w:rPr>
        <w:t xml:space="preserve">spatial distributions of temperature which can have different impacts on, for example, human mortality. As IMAGE generates these different possible spatial distributions they can be used as input to mortality models and allow these differences to be investigated. </w:t>
      </w:r>
      <w:r w:rsidR="00360A72" w:rsidRPr="005D4ACB">
        <w:rPr>
          <w:rFonts w:ascii="Times New Roman" w:hAnsi="Times New Roman" w:cs="Times New Roman"/>
          <w:sz w:val="24"/>
          <w:szCs w:val="24"/>
        </w:rPr>
        <w:t xml:space="preserve">While the error in spatial correlation was very small, there was a systematic bias in the simulated autocorrelation. </w:t>
      </w:r>
      <w:r w:rsidR="00F24FE5" w:rsidRPr="005D4ACB">
        <w:rPr>
          <w:rFonts w:ascii="Times New Roman" w:hAnsi="Times New Roman" w:cs="Times New Roman"/>
          <w:sz w:val="24"/>
          <w:szCs w:val="24"/>
        </w:rPr>
        <w:t>The root cause of this bias is not clear and will be a subject of future investigation.</w:t>
      </w:r>
      <w:r w:rsidR="007C7A65" w:rsidRPr="005D4ACB">
        <w:rPr>
          <w:rFonts w:ascii="Times New Roman" w:hAnsi="Times New Roman" w:cs="Times New Roman"/>
          <w:sz w:val="24"/>
          <w:szCs w:val="24"/>
        </w:rPr>
        <w:t xml:space="preserve"> </w:t>
      </w:r>
    </w:p>
    <w:p w14:paraId="426270F6" w14:textId="77777777" w:rsidR="005D4ACB" w:rsidRPr="005D4ACB" w:rsidRDefault="005D4ACB" w:rsidP="000E4E9D">
      <w:pPr>
        <w:spacing w:line="480" w:lineRule="auto"/>
        <w:rPr>
          <w:rFonts w:ascii="Times New Roman" w:hAnsi="Times New Roman" w:cs="Times New Roman"/>
          <w:sz w:val="24"/>
          <w:szCs w:val="24"/>
        </w:rPr>
      </w:pPr>
    </w:p>
    <w:p w14:paraId="64EBF4FC" w14:textId="77777777" w:rsidR="00F3656C" w:rsidRDefault="00F3656C"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IMAGE generally performed well when simulating the intensity and duration of heat waves for individual countries, but tended </w:t>
      </w:r>
      <w:r w:rsidR="000A2B40" w:rsidRPr="005D4ACB">
        <w:rPr>
          <w:rFonts w:ascii="Times New Roman" w:hAnsi="Times New Roman" w:cs="Times New Roman"/>
          <w:sz w:val="24"/>
          <w:szCs w:val="24"/>
        </w:rPr>
        <w:t>to</w:t>
      </w:r>
      <w:r w:rsidRPr="005D4ACB">
        <w:rPr>
          <w:rFonts w:ascii="Times New Roman" w:hAnsi="Times New Roman" w:cs="Times New Roman"/>
          <w:sz w:val="24"/>
          <w:szCs w:val="24"/>
        </w:rPr>
        <w:t xml:space="preserve"> under-simulate the severity of heat waves when compared to the input data</w:t>
      </w:r>
      <w:r w:rsidR="000A2B40" w:rsidRPr="005D4ACB">
        <w:rPr>
          <w:rFonts w:ascii="Times New Roman" w:hAnsi="Times New Roman" w:cs="Times New Roman"/>
          <w:sz w:val="24"/>
          <w:szCs w:val="24"/>
        </w:rPr>
        <w:t>.</w:t>
      </w:r>
      <w:r w:rsidRPr="005D4ACB">
        <w:rPr>
          <w:rFonts w:ascii="Times New Roman" w:hAnsi="Times New Roman" w:cs="Times New Roman"/>
          <w:sz w:val="24"/>
          <w:szCs w:val="24"/>
        </w:rPr>
        <w:t xml:space="preserve"> </w:t>
      </w:r>
      <w:r w:rsidR="007B0719" w:rsidRPr="005D4ACB">
        <w:rPr>
          <w:rFonts w:ascii="Times New Roman" w:hAnsi="Times New Roman" w:cs="Times New Roman"/>
          <w:sz w:val="24"/>
          <w:szCs w:val="24"/>
        </w:rPr>
        <w:t>This</w:t>
      </w:r>
      <w:r w:rsidR="00762B32" w:rsidRPr="005D4ACB">
        <w:rPr>
          <w:rFonts w:ascii="Times New Roman" w:hAnsi="Times New Roman" w:cs="Times New Roman"/>
          <w:sz w:val="24"/>
          <w:szCs w:val="24"/>
        </w:rPr>
        <w:t xml:space="preserve"> is slightly surprising</w:t>
      </w:r>
      <w:r w:rsidR="007B0719" w:rsidRPr="005D4ACB">
        <w:rPr>
          <w:rFonts w:ascii="Times New Roman" w:hAnsi="Times New Roman" w:cs="Times New Roman"/>
          <w:sz w:val="24"/>
          <w:szCs w:val="24"/>
        </w:rPr>
        <w:t xml:space="preserve"> given that IMAGE tends t</w:t>
      </w:r>
      <w:r w:rsidR="00762B32" w:rsidRPr="005D4ACB">
        <w:rPr>
          <w:rFonts w:ascii="Times New Roman" w:hAnsi="Times New Roman" w:cs="Times New Roman"/>
          <w:sz w:val="24"/>
          <w:szCs w:val="24"/>
        </w:rPr>
        <w:t>o over-simulate autocorrelation, which one might assume</w:t>
      </w:r>
      <w:r w:rsidR="007B0719" w:rsidRPr="005D4ACB">
        <w:rPr>
          <w:rFonts w:ascii="Times New Roman" w:hAnsi="Times New Roman" w:cs="Times New Roman"/>
          <w:sz w:val="24"/>
          <w:szCs w:val="24"/>
        </w:rPr>
        <w:t xml:space="preserve"> would lead to longer and more intense heat waves than in the input data set. IMAGE’s simulations are based purely on the mean correlations over the entire input data set so these results suggest that spatial correlatio</w:t>
      </w:r>
      <w:r w:rsidR="00E3340A" w:rsidRPr="005D4ACB">
        <w:rPr>
          <w:rFonts w:ascii="Times New Roman" w:hAnsi="Times New Roman" w:cs="Times New Roman"/>
          <w:sz w:val="24"/>
          <w:szCs w:val="24"/>
        </w:rPr>
        <w:t>n and/or autocorrelation</w:t>
      </w:r>
      <w:r w:rsidR="007B0719" w:rsidRPr="005D4ACB">
        <w:rPr>
          <w:rFonts w:ascii="Times New Roman" w:hAnsi="Times New Roman" w:cs="Times New Roman"/>
          <w:sz w:val="24"/>
          <w:szCs w:val="24"/>
        </w:rPr>
        <w:t xml:space="preserve"> behave differently during extreme events than their average behaviour suggests. If, for example, autocorrelation tends to be much higher during heat waves than during periods of normal temperatures, then it may be that IMAGE is under-simulating the autocorrelation and thereby simulating heat waves that are too short and less intense. Similarly, if extreme heat events have different spatial footprints to days with normal temperatures, then again IMAGE would not be able to reproduce these spatial patterns correctly and could end up underestimating the frequency of severe domain-wide or countrywide heat waves. An alternative approach that could be worth </w:t>
      </w:r>
      <w:r w:rsidR="008C1933" w:rsidRPr="005D4ACB">
        <w:rPr>
          <w:rFonts w:ascii="Times New Roman" w:hAnsi="Times New Roman" w:cs="Times New Roman"/>
          <w:sz w:val="24"/>
          <w:szCs w:val="24"/>
        </w:rPr>
        <w:t>investigating</w:t>
      </w:r>
      <w:r w:rsidR="007B0719" w:rsidRPr="005D4ACB">
        <w:rPr>
          <w:rFonts w:ascii="Times New Roman" w:hAnsi="Times New Roman" w:cs="Times New Roman"/>
          <w:sz w:val="24"/>
          <w:szCs w:val="24"/>
        </w:rPr>
        <w:t xml:space="preserve"> would be to model only extreme events rather than modelling </w:t>
      </w:r>
      <w:r w:rsidR="008C1933" w:rsidRPr="005D4ACB">
        <w:rPr>
          <w:rFonts w:ascii="Times New Roman" w:hAnsi="Times New Roman" w:cs="Times New Roman"/>
          <w:sz w:val="24"/>
          <w:szCs w:val="24"/>
        </w:rPr>
        <w:t xml:space="preserve">10,000 continuous </w:t>
      </w:r>
      <w:r w:rsidR="007B0719" w:rsidRPr="005D4ACB">
        <w:rPr>
          <w:rFonts w:ascii="Times New Roman" w:hAnsi="Times New Roman" w:cs="Times New Roman"/>
          <w:sz w:val="24"/>
          <w:szCs w:val="24"/>
        </w:rPr>
        <w:t xml:space="preserve">years of data. A </w:t>
      </w:r>
      <w:r w:rsidR="007B0719" w:rsidRPr="005D4ACB">
        <w:rPr>
          <w:rFonts w:ascii="Times New Roman" w:hAnsi="Times New Roman" w:cs="Times New Roman"/>
          <w:sz w:val="24"/>
          <w:szCs w:val="24"/>
        </w:rPr>
        <w:lastRenderedPageBreak/>
        <w:t>similar approach was used with some success by Youngman and Stephenson (2016) when modelling extreme wind events in Europe.</w:t>
      </w:r>
      <w:r w:rsidR="008C1933" w:rsidRPr="005D4ACB">
        <w:rPr>
          <w:rFonts w:ascii="Times New Roman" w:hAnsi="Times New Roman" w:cs="Times New Roman"/>
          <w:sz w:val="24"/>
          <w:szCs w:val="24"/>
        </w:rPr>
        <w:t xml:space="preserve"> </w:t>
      </w:r>
    </w:p>
    <w:p w14:paraId="60614A63" w14:textId="77777777" w:rsidR="005D4ACB" w:rsidRPr="005D4ACB" w:rsidRDefault="005D4ACB" w:rsidP="000E4E9D">
      <w:pPr>
        <w:spacing w:line="480" w:lineRule="auto"/>
        <w:rPr>
          <w:rFonts w:ascii="Times New Roman" w:hAnsi="Times New Roman" w:cs="Times New Roman"/>
          <w:sz w:val="24"/>
          <w:szCs w:val="24"/>
        </w:rPr>
      </w:pPr>
    </w:p>
    <w:p w14:paraId="4B224847" w14:textId="77777777" w:rsidR="00703428" w:rsidRPr="005D4ACB" w:rsidRDefault="00046115"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The 10,000 year simulations produced by IMAGE</w:t>
      </w:r>
      <w:r w:rsidR="00F443DC" w:rsidRPr="005D4ACB">
        <w:rPr>
          <w:rFonts w:ascii="Times New Roman" w:hAnsi="Times New Roman" w:cs="Times New Roman"/>
          <w:sz w:val="24"/>
          <w:szCs w:val="24"/>
        </w:rPr>
        <w:t xml:space="preserve"> project that rare heat waves will become more extreme under climate change. The absolute temperature values simulated in this study are</w:t>
      </w:r>
      <w:r w:rsidR="00FD2ED7" w:rsidRPr="005D4ACB">
        <w:rPr>
          <w:rFonts w:ascii="Times New Roman" w:hAnsi="Times New Roman" w:cs="Times New Roman"/>
          <w:sz w:val="24"/>
          <w:szCs w:val="24"/>
        </w:rPr>
        <w:t xml:space="preserve"> possibly not accurate, as the input CORDEX data used had not been bias-corrected, however the size of the projected changes can be analysed. When considering the whole domain, the intensity of the 100 year return period heat wave increases by 1.52 and 3.92 °C by 2071-2100 compared to 1971-2000 under the RCP 4.5 and 8.5 scenarios, respectively.</w:t>
      </w:r>
      <w:r w:rsidR="00EE0C07" w:rsidRPr="005D4ACB">
        <w:rPr>
          <w:rFonts w:ascii="Times New Roman" w:hAnsi="Times New Roman" w:cs="Times New Roman"/>
          <w:sz w:val="24"/>
          <w:szCs w:val="24"/>
        </w:rPr>
        <w:t xml:space="preserve"> Such increases will clearly have consequences for human health and mortality as well as the economic impact of agricultural losses and damage to infrastructure and property. When considering individual countries, t</w:t>
      </w:r>
      <w:r w:rsidR="00F443DC" w:rsidRPr="005D4ACB">
        <w:rPr>
          <w:rFonts w:ascii="Times New Roman" w:hAnsi="Times New Roman" w:cs="Times New Roman"/>
          <w:sz w:val="24"/>
          <w:szCs w:val="24"/>
        </w:rPr>
        <w:t xml:space="preserve">he changes are largest in Southern Europe, which is in agreement with the findings of Jacob et al (2014). </w:t>
      </w:r>
    </w:p>
    <w:p w14:paraId="7D3BB8BC" w14:textId="77777777" w:rsidR="00AD1E39" w:rsidRDefault="00AD1E39"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While the results described here are only for one ensemble member of the EURO-CORDEX experiment, the particular ensemble member was selected as it most closely matched the ensemble mean warming trend under the RCP 4.5 scenario. It also simulated a very similar number of additional heat waves in 2071-2100 compared to 1971-2000 under the RCP 8.5 scenario to the ensemble mean (Figs. 14 and 15). Therefore, we can have some confidence that the results presented in this study </w:t>
      </w:r>
      <w:r w:rsidR="00AD57F2" w:rsidRPr="005D4ACB">
        <w:rPr>
          <w:rFonts w:ascii="Times New Roman" w:hAnsi="Times New Roman" w:cs="Times New Roman"/>
          <w:sz w:val="24"/>
          <w:szCs w:val="24"/>
        </w:rPr>
        <w:t xml:space="preserve">for the changes in magnitude of heat waves under climate change could be quite close to the ensemble mean projections. </w:t>
      </w:r>
    </w:p>
    <w:p w14:paraId="395E378C" w14:textId="77777777" w:rsidR="005D4ACB" w:rsidRPr="005D4ACB" w:rsidRDefault="005D4ACB" w:rsidP="000E4E9D">
      <w:pPr>
        <w:spacing w:line="480" w:lineRule="auto"/>
        <w:rPr>
          <w:rFonts w:ascii="Times New Roman" w:hAnsi="Times New Roman" w:cs="Times New Roman"/>
          <w:sz w:val="24"/>
          <w:szCs w:val="24"/>
        </w:rPr>
      </w:pPr>
    </w:p>
    <w:p w14:paraId="772B088B" w14:textId="77777777" w:rsidR="00BD009B" w:rsidRPr="005D4ACB" w:rsidRDefault="00BD009B" w:rsidP="000E4E9D">
      <w:pPr>
        <w:spacing w:line="480" w:lineRule="auto"/>
        <w:rPr>
          <w:rFonts w:ascii="Times New Roman" w:hAnsi="Times New Roman" w:cs="Times New Roman"/>
          <w:b/>
          <w:sz w:val="24"/>
          <w:szCs w:val="24"/>
        </w:rPr>
      </w:pPr>
      <w:r w:rsidRPr="005D4ACB">
        <w:rPr>
          <w:rFonts w:ascii="Times New Roman" w:hAnsi="Times New Roman" w:cs="Times New Roman"/>
          <w:b/>
          <w:sz w:val="24"/>
          <w:szCs w:val="24"/>
        </w:rPr>
        <w:t>Conclusion</w:t>
      </w:r>
    </w:p>
    <w:p w14:paraId="48F3AD43" w14:textId="77777777" w:rsidR="00BD009B" w:rsidRPr="005D69F6" w:rsidRDefault="004E4E20" w:rsidP="000E4E9D">
      <w:pPr>
        <w:spacing w:line="480" w:lineRule="auto"/>
        <w:rPr>
          <w:rFonts w:ascii="Times New Roman" w:hAnsi="Times New Roman" w:cs="Times New Roman"/>
          <w:sz w:val="24"/>
          <w:szCs w:val="24"/>
        </w:rPr>
      </w:pPr>
      <w:r w:rsidRPr="005D4ACB">
        <w:rPr>
          <w:rFonts w:ascii="Times New Roman" w:hAnsi="Times New Roman" w:cs="Times New Roman"/>
          <w:sz w:val="24"/>
          <w:szCs w:val="24"/>
        </w:rPr>
        <w:t xml:space="preserve">We have demonstrated the use of IMAGE for assessing the risk of extreme events under climate change. Short time slices of dynamical climate model output can be extended to very </w:t>
      </w:r>
      <w:r w:rsidRPr="005D4ACB">
        <w:rPr>
          <w:rFonts w:ascii="Times New Roman" w:hAnsi="Times New Roman" w:cs="Times New Roman"/>
          <w:sz w:val="24"/>
          <w:szCs w:val="24"/>
        </w:rPr>
        <w:lastRenderedPageBreak/>
        <w:t>long time series so that the return values of rare events can be estimated. IMAGE’s accurate reproduction of spatial correlation</w:t>
      </w:r>
      <w:r w:rsidR="007C7A65" w:rsidRPr="005D4ACB">
        <w:rPr>
          <w:rFonts w:ascii="Times New Roman" w:hAnsi="Times New Roman" w:cs="Times New Roman"/>
          <w:sz w:val="24"/>
          <w:szCs w:val="24"/>
        </w:rPr>
        <w:t xml:space="preserve"> </w:t>
      </w:r>
      <w:r w:rsidR="006E599C" w:rsidRPr="005D4ACB">
        <w:rPr>
          <w:rFonts w:ascii="Times New Roman" w:hAnsi="Times New Roman" w:cs="Times New Roman"/>
          <w:sz w:val="24"/>
          <w:szCs w:val="24"/>
        </w:rPr>
        <w:t>means that the impact of heat waves on processes that depend on the spatial distribution of temperature, such as human mortality or agricultural los</w:t>
      </w:r>
      <w:r w:rsidR="002234B3" w:rsidRPr="005D4ACB">
        <w:rPr>
          <w:rFonts w:ascii="Times New Roman" w:hAnsi="Times New Roman" w:cs="Times New Roman"/>
          <w:sz w:val="24"/>
          <w:szCs w:val="24"/>
        </w:rPr>
        <w:t>s, can be investigated using data simulated by IMAGE</w:t>
      </w:r>
      <w:r w:rsidR="006E599C" w:rsidRPr="005D4ACB">
        <w:rPr>
          <w:rFonts w:ascii="Times New Roman" w:hAnsi="Times New Roman" w:cs="Times New Roman"/>
          <w:sz w:val="24"/>
          <w:szCs w:val="24"/>
        </w:rPr>
        <w:t>.</w:t>
      </w:r>
      <w:r w:rsidR="002234B3" w:rsidRPr="005D4ACB">
        <w:rPr>
          <w:rFonts w:ascii="Times New Roman" w:hAnsi="Times New Roman" w:cs="Times New Roman"/>
          <w:sz w:val="24"/>
          <w:szCs w:val="24"/>
        </w:rPr>
        <w:t xml:space="preserve"> Rare heat waves across Europe will become more severe and have longer durations under climate change, with Southern Europe projected to experience larger changes than Northern Europe.</w:t>
      </w:r>
      <w:r w:rsidR="002234B3" w:rsidRPr="005D69F6">
        <w:rPr>
          <w:rFonts w:ascii="Times New Roman" w:hAnsi="Times New Roman" w:cs="Times New Roman"/>
          <w:sz w:val="24"/>
          <w:szCs w:val="24"/>
        </w:rPr>
        <w:t xml:space="preserve"> </w:t>
      </w:r>
      <w:r w:rsidR="006E599C" w:rsidRPr="005D69F6">
        <w:rPr>
          <w:rFonts w:ascii="Times New Roman" w:hAnsi="Times New Roman" w:cs="Times New Roman"/>
          <w:sz w:val="24"/>
          <w:szCs w:val="24"/>
        </w:rPr>
        <w:t xml:space="preserve"> </w:t>
      </w:r>
    </w:p>
    <w:sectPr w:rsidR="00BD009B" w:rsidRPr="005D69F6" w:rsidSect="00090C2D">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bie Parks">
    <w15:presenceInfo w15:providerId="None" w15:userId="Robbie Par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E3"/>
    <w:rsid w:val="00015F8F"/>
    <w:rsid w:val="00017B76"/>
    <w:rsid w:val="0002235C"/>
    <w:rsid w:val="000260F4"/>
    <w:rsid w:val="00041EB7"/>
    <w:rsid w:val="00046115"/>
    <w:rsid w:val="00050F23"/>
    <w:rsid w:val="00053AE7"/>
    <w:rsid w:val="00064DC4"/>
    <w:rsid w:val="00073028"/>
    <w:rsid w:val="00090C2D"/>
    <w:rsid w:val="00091C78"/>
    <w:rsid w:val="000A272C"/>
    <w:rsid w:val="000A2B40"/>
    <w:rsid w:val="000E08C8"/>
    <w:rsid w:val="000E4E9D"/>
    <w:rsid w:val="001153BD"/>
    <w:rsid w:val="00123C47"/>
    <w:rsid w:val="00143E95"/>
    <w:rsid w:val="0016274B"/>
    <w:rsid w:val="00180BA2"/>
    <w:rsid w:val="00184BCC"/>
    <w:rsid w:val="001D28B5"/>
    <w:rsid w:val="00202F98"/>
    <w:rsid w:val="00222370"/>
    <w:rsid w:val="002234B3"/>
    <w:rsid w:val="00223683"/>
    <w:rsid w:val="00232B45"/>
    <w:rsid w:val="002625D3"/>
    <w:rsid w:val="0026464A"/>
    <w:rsid w:val="002819FF"/>
    <w:rsid w:val="0028330B"/>
    <w:rsid w:val="002A58C2"/>
    <w:rsid w:val="002B2094"/>
    <w:rsid w:val="002C0E95"/>
    <w:rsid w:val="002E1643"/>
    <w:rsid w:val="002E2B39"/>
    <w:rsid w:val="002F0E4A"/>
    <w:rsid w:val="00301358"/>
    <w:rsid w:val="003125FB"/>
    <w:rsid w:val="00340058"/>
    <w:rsid w:val="00360A72"/>
    <w:rsid w:val="00361606"/>
    <w:rsid w:val="00363FB5"/>
    <w:rsid w:val="00365835"/>
    <w:rsid w:val="003754ED"/>
    <w:rsid w:val="003B201D"/>
    <w:rsid w:val="003C6BF4"/>
    <w:rsid w:val="003E2FC0"/>
    <w:rsid w:val="00400F58"/>
    <w:rsid w:val="004153AE"/>
    <w:rsid w:val="00453DD4"/>
    <w:rsid w:val="00471A4D"/>
    <w:rsid w:val="00484DEF"/>
    <w:rsid w:val="004D047E"/>
    <w:rsid w:val="004E4E20"/>
    <w:rsid w:val="004F09C7"/>
    <w:rsid w:val="005331EA"/>
    <w:rsid w:val="00537D70"/>
    <w:rsid w:val="00555150"/>
    <w:rsid w:val="0059081A"/>
    <w:rsid w:val="005A1BAA"/>
    <w:rsid w:val="005D4ACB"/>
    <w:rsid w:val="005D69F6"/>
    <w:rsid w:val="005E2646"/>
    <w:rsid w:val="005F08C5"/>
    <w:rsid w:val="00651F66"/>
    <w:rsid w:val="00671BF3"/>
    <w:rsid w:val="006739ED"/>
    <w:rsid w:val="006870E8"/>
    <w:rsid w:val="006C40F4"/>
    <w:rsid w:val="006E1753"/>
    <w:rsid w:val="006E599C"/>
    <w:rsid w:val="006E6242"/>
    <w:rsid w:val="00703428"/>
    <w:rsid w:val="00725822"/>
    <w:rsid w:val="00726F0F"/>
    <w:rsid w:val="00727BC6"/>
    <w:rsid w:val="00742BFB"/>
    <w:rsid w:val="00762B32"/>
    <w:rsid w:val="0076350B"/>
    <w:rsid w:val="0078552A"/>
    <w:rsid w:val="007A2E8D"/>
    <w:rsid w:val="007B0719"/>
    <w:rsid w:val="007C4B1D"/>
    <w:rsid w:val="007C7A65"/>
    <w:rsid w:val="007E4D3E"/>
    <w:rsid w:val="007E7B88"/>
    <w:rsid w:val="00813673"/>
    <w:rsid w:val="008145B4"/>
    <w:rsid w:val="00820589"/>
    <w:rsid w:val="00824583"/>
    <w:rsid w:val="00826BBF"/>
    <w:rsid w:val="008572EA"/>
    <w:rsid w:val="008B2C38"/>
    <w:rsid w:val="008C1933"/>
    <w:rsid w:val="008C5B99"/>
    <w:rsid w:val="008E57FA"/>
    <w:rsid w:val="009203E6"/>
    <w:rsid w:val="00973A38"/>
    <w:rsid w:val="009A5E7E"/>
    <w:rsid w:val="009B0C0B"/>
    <w:rsid w:val="009B29DF"/>
    <w:rsid w:val="009B4715"/>
    <w:rsid w:val="009C2F40"/>
    <w:rsid w:val="009C7F73"/>
    <w:rsid w:val="00A308D5"/>
    <w:rsid w:val="00A57422"/>
    <w:rsid w:val="00A67D39"/>
    <w:rsid w:val="00A7524A"/>
    <w:rsid w:val="00A82190"/>
    <w:rsid w:val="00AB5787"/>
    <w:rsid w:val="00AD1E39"/>
    <w:rsid w:val="00AD57F2"/>
    <w:rsid w:val="00AF085F"/>
    <w:rsid w:val="00AF1AFE"/>
    <w:rsid w:val="00AF38EC"/>
    <w:rsid w:val="00B24E63"/>
    <w:rsid w:val="00B41598"/>
    <w:rsid w:val="00B462EF"/>
    <w:rsid w:val="00B544AC"/>
    <w:rsid w:val="00B671D6"/>
    <w:rsid w:val="00B81E34"/>
    <w:rsid w:val="00BA7634"/>
    <w:rsid w:val="00BB653C"/>
    <w:rsid w:val="00BC2096"/>
    <w:rsid w:val="00BD009B"/>
    <w:rsid w:val="00BD6061"/>
    <w:rsid w:val="00BF7F33"/>
    <w:rsid w:val="00C17727"/>
    <w:rsid w:val="00C41E42"/>
    <w:rsid w:val="00C71F4A"/>
    <w:rsid w:val="00CA0522"/>
    <w:rsid w:val="00CD69C7"/>
    <w:rsid w:val="00CF3CBC"/>
    <w:rsid w:val="00D0496C"/>
    <w:rsid w:val="00D06B38"/>
    <w:rsid w:val="00D16CDD"/>
    <w:rsid w:val="00D304E3"/>
    <w:rsid w:val="00D334D5"/>
    <w:rsid w:val="00D375E3"/>
    <w:rsid w:val="00D52167"/>
    <w:rsid w:val="00D74227"/>
    <w:rsid w:val="00D75A18"/>
    <w:rsid w:val="00D92E16"/>
    <w:rsid w:val="00DA7BEE"/>
    <w:rsid w:val="00E1714F"/>
    <w:rsid w:val="00E27E77"/>
    <w:rsid w:val="00E3340A"/>
    <w:rsid w:val="00E427AA"/>
    <w:rsid w:val="00E603A9"/>
    <w:rsid w:val="00EC0117"/>
    <w:rsid w:val="00ED60C4"/>
    <w:rsid w:val="00EE0C07"/>
    <w:rsid w:val="00EE4FDF"/>
    <w:rsid w:val="00EE7F1B"/>
    <w:rsid w:val="00EF1DA8"/>
    <w:rsid w:val="00EF1F59"/>
    <w:rsid w:val="00F1618A"/>
    <w:rsid w:val="00F24FE5"/>
    <w:rsid w:val="00F319AD"/>
    <w:rsid w:val="00F3646A"/>
    <w:rsid w:val="00F3656C"/>
    <w:rsid w:val="00F443DC"/>
    <w:rsid w:val="00F5091D"/>
    <w:rsid w:val="00F548E2"/>
    <w:rsid w:val="00F755EB"/>
    <w:rsid w:val="00F779D4"/>
    <w:rsid w:val="00FA3EE4"/>
    <w:rsid w:val="00FC4C5B"/>
    <w:rsid w:val="00FD2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61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AE7"/>
    <w:rPr>
      <w:color w:val="808080"/>
    </w:rPr>
  </w:style>
  <w:style w:type="paragraph" w:styleId="BalloonText">
    <w:name w:val="Balloon Text"/>
    <w:basedOn w:val="Normal"/>
    <w:link w:val="BalloonTextChar"/>
    <w:uiPriority w:val="99"/>
    <w:semiHidden/>
    <w:unhideWhenUsed/>
    <w:rsid w:val="0005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E7"/>
    <w:rPr>
      <w:rFonts w:ascii="Tahoma" w:hAnsi="Tahoma" w:cs="Tahoma"/>
      <w:sz w:val="16"/>
      <w:szCs w:val="16"/>
    </w:rPr>
  </w:style>
  <w:style w:type="character" w:styleId="LineNumber">
    <w:name w:val="line number"/>
    <w:basedOn w:val="DefaultParagraphFont"/>
    <w:uiPriority w:val="99"/>
    <w:semiHidden/>
    <w:unhideWhenUsed/>
    <w:rsid w:val="00090C2D"/>
  </w:style>
  <w:style w:type="character" w:styleId="Hyperlink">
    <w:name w:val="Hyperlink"/>
    <w:basedOn w:val="DefaultParagraphFont"/>
    <w:uiPriority w:val="99"/>
    <w:unhideWhenUsed/>
    <w:rsid w:val="002625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8799">
      <w:bodyDiv w:val="1"/>
      <w:marLeft w:val="0"/>
      <w:marRight w:val="0"/>
      <w:marTop w:val="0"/>
      <w:marBottom w:val="0"/>
      <w:divBdr>
        <w:top w:val="none" w:sz="0" w:space="0" w:color="auto"/>
        <w:left w:val="none" w:sz="0" w:space="0" w:color="auto"/>
        <w:bottom w:val="none" w:sz="0" w:space="0" w:color="auto"/>
        <w:right w:val="none" w:sz="0" w:space="0" w:color="auto"/>
      </w:divBdr>
    </w:div>
    <w:div w:id="156070398">
      <w:bodyDiv w:val="1"/>
      <w:marLeft w:val="0"/>
      <w:marRight w:val="0"/>
      <w:marTop w:val="0"/>
      <w:marBottom w:val="0"/>
      <w:divBdr>
        <w:top w:val="none" w:sz="0" w:space="0" w:color="auto"/>
        <w:left w:val="none" w:sz="0" w:space="0" w:color="auto"/>
        <w:bottom w:val="none" w:sz="0" w:space="0" w:color="auto"/>
        <w:right w:val="none" w:sz="0" w:space="0" w:color="auto"/>
      </w:divBdr>
    </w:div>
    <w:div w:id="992412019">
      <w:bodyDiv w:val="1"/>
      <w:marLeft w:val="0"/>
      <w:marRight w:val="0"/>
      <w:marTop w:val="0"/>
      <w:marBottom w:val="0"/>
      <w:divBdr>
        <w:top w:val="none" w:sz="0" w:space="0" w:color="auto"/>
        <w:left w:val="none" w:sz="0" w:space="0" w:color="auto"/>
        <w:bottom w:val="none" w:sz="0" w:space="0" w:color="auto"/>
        <w:right w:val="none" w:sz="0" w:space="0" w:color="auto"/>
      </w:divBdr>
    </w:div>
    <w:div w:id="1630548595">
      <w:bodyDiv w:val="1"/>
      <w:marLeft w:val="0"/>
      <w:marRight w:val="0"/>
      <w:marTop w:val="0"/>
      <w:marBottom w:val="0"/>
      <w:divBdr>
        <w:top w:val="none" w:sz="0" w:space="0" w:color="auto"/>
        <w:left w:val="none" w:sz="0" w:space="0" w:color="auto"/>
        <w:bottom w:val="none" w:sz="0" w:space="0" w:color="auto"/>
        <w:right w:val="none" w:sz="0" w:space="0" w:color="auto"/>
      </w:divBdr>
    </w:div>
    <w:div w:id="1726443750">
      <w:bodyDiv w:val="1"/>
      <w:marLeft w:val="0"/>
      <w:marRight w:val="0"/>
      <w:marTop w:val="0"/>
      <w:marBottom w:val="0"/>
      <w:divBdr>
        <w:top w:val="none" w:sz="0" w:space="0" w:color="auto"/>
        <w:left w:val="none" w:sz="0" w:space="0" w:color="auto"/>
        <w:bottom w:val="none" w:sz="0" w:space="0" w:color="auto"/>
        <w:right w:val="none" w:sz="0" w:space="0" w:color="auto"/>
      </w:divBdr>
    </w:div>
    <w:div w:id="1767533386">
      <w:bodyDiv w:val="1"/>
      <w:marLeft w:val="0"/>
      <w:marRight w:val="0"/>
      <w:marTop w:val="0"/>
      <w:marBottom w:val="0"/>
      <w:divBdr>
        <w:top w:val="none" w:sz="0" w:space="0" w:color="auto"/>
        <w:left w:val="none" w:sz="0" w:space="0" w:color="auto"/>
        <w:bottom w:val="none" w:sz="0" w:space="0" w:color="auto"/>
        <w:right w:val="none" w:sz="0" w:space="0" w:color="auto"/>
      </w:divBdr>
    </w:div>
    <w:div w:id="19142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r.toumi@imperial.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B0172-70F2-E44D-BC42-8BBE3C527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3502</Words>
  <Characters>20942</Characters>
  <Application>Microsoft Office Word</Application>
  <DocSecurity>0</DocSecurity>
  <Lines>361</Lines>
  <Paragraphs>150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srh110</dc:creator>
  <cp:lastModifiedBy>Robbie Parks</cp:lastModifiedBy>
  <cp:revision>2</cp:revision>
  <dcterms:created xsi:type="dcterms:W3CDTF">2019-02-01T00:02:00Z</dcterms:created>
  <dcterms:modified xsi:type="dcterms:W3CDTF">2019-02-01T00:02:00Z</dcterms:modified>
</cp:coreProperties>
</file>